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5426" w14:textId="4AC5227D" w:rsidR="002669CD" w:rsidRDefault="484C7BE1" w:rsidP="514743F2">
      <w:pPr>
        <w:pStyle w:val="Tytu"/>
        <w:jc w:val="center"/>
        <w:rPr>
          <w:i/>
          <w:iCs/>
          <w:sz w:val="72"/>
          <w:szCs w:val="72"/>
        </w:rPr>
      </w:pPr>
      <w:r w:rsidRPr="514743F2">
        <w:rPr>
          <w:sz w:val="72"/>
          <w:szCs w:val="72"/>
        </w:rPr>
        <w:t xml:space="preserve">Raport </w:t>
      </w:r>
      <w:r w:rsidR="65CFFCA2" w:rsidRPr="514743F2">
        <w:rPr>
          <w:sz w:val="72"/>
          <w:szCs w:val="72"/>
        </w:rPr>
        <w:t>- Analiza relacji trzech kluczowych wskaźników makroekonomicznych: Inflacji, bezrobocia i stopy procentowej</w:t>
      </w:r>
    </w:p>
    <w:p w14:paraId="09F88654" w14:textId="73CDD23F" w:rsidR="514743F2" w:rsidRDefault="514743F2" w:rsidP="514743F2">
      <w:pPr>
        <w:jc w:val="center"/>
      </w:pPr>
    </w:p>
    <w:p w14:paraId="073F4F0B" w14:textId="18BFAFF0" w:rsidR="2253592A" w:rsidRDefault="2253592A" w:rsidP="514743F2">
      <w:pPr>
        <w:jc w:val="center"/>
        <w:rPr>
          <w:b/>
          <w:bCs/>
        </w:rPr>
      </w:pPr>
      <w:r w:rsidRPr="514743F2">
        <w:rPr>
          <w:b/>
          <w:bCs/>
        </w:rPr>
        <w:t>Aleksandra Kubik 43465</w:t>
      </w:r>
    </w:p>
    <w:p w14:paraId="63F674FA" w14:textId="0F3F347B" w:rsidR="4B1C9CC4" w:rsidRDefault="4B1C9CC4" w:rsidP="514743F2">
      <w:pPr>
        <w:jc w:val="center"/>
        <w:rPr>
          <w:b/>
          <w:bCs/>
        </w:rPr>
      </w:pPr>
      <w:r w:rsidRPr="514743F2">
        <w:rPr>
          <w:b/>
          <w:bCs/>
        </w:rPr>
        <w:t xml:space="preserve">Maciej </w:t>
      </w:r>
      <w:proofErr w:type="spellStart"/>
      <w:r w:rsidRPr="514743F2">
        <w:rPr>
          <w:b/>
          <w:bCs/>
        </w:rPr>
        <w:t>Wącior</w:t>
      </w:r>
      <w:proofErr w:type="spellEnd"/>
      <w:r w:rsidR="42D5A413" w:rsidRPr="514743F2">
        <w:rPr>
          <w:b/>
          <w:bCs/>
        </w:rPr>
        <w:t xml:space="preserve"> 46631</w:t>
      </w:r>
    </w:p>
    <w:p w14:paraId="477799EA" w14:textId="02B2CFFE" w:rsidR="42D5A413" w:rsidRDefault="42D5A413" w:rsidP="514743F2">
      <w:pPr>
        <w:jc w:val="center"/>
        <w:rPr>
          <w:b/>
          <w:bCs/>
        </w:rPr>
      </w:pPr>
      <w:r w:rsidRPr="514743F2">
        <w:rPr>
          <w:b/>
          <w:bCs/>
        </w:rPr>
        <w:t>Jakub Rutkowski 44426</w:t>
      </w:r>
    </w:p>
    <w:p w14:paraId="78782D2C" w14:textId="3F6F42D9" w:rsidR="514743F2" w:rsidRDefault="514743F2" w:rsidP="514743F2">
      <w:pPr>
        <w:jc w:val="center"/>
        <w:rPr>
          <w:b/>
          <w:bCs/>
        </w:rPr>
      </w:pPr>
    </w:p>
    <w:p w14:paraId="4056A838" w14:textId="785831D8" w:rsidR="484C7BE1" w:rsidRDefault="484C7BE1" w:rsidP="54633B98">
      <w:pPr>
        <w:pStyle w:val="Nagwek1"/>
        <w:numPr>
          <w:ilvl w:val="0"/>
          <w:numId w:val="1"/>
        </w:numPr>
        <w:rPr>
          <w:ins w:id="0" w:author="Jakub Rybacki" w:date="2025-01-18T14:16:00Z" w16du:dateUtc="2025-01-18T13:16:00Z"/>
          <w:color w:val="FF0000"/>
        </w:rPr>
      </w:pPr>
      <w:r>
        <w:t>Wstęp Teoretyczny</w:t>
      </w:r>
      <w:ins w:id="1" w:author="Jakub Rybacki" w:date="2025-01-18T14:03:00Z" w16du:dateUtc="2025-01-18T13:03:00Z">
        <w:r w:rsidR="00316587">
          <w:t xml:space="preserve"> </w:t>
        </w:r>
        <w:r w:rsidR="00316587" w:rsidRPr="00316587">
          <w:rPr>
            <w:color w:val="FF0000"/>
            <w:rPrChange w:id="2" w:author="Jakub Rybacki" w:date="2025-01-18T14:03:00Z" w16du:dateUtc="2025-01-18T13:03:00Z">
              <w:rPr/>
            </w:rPrChange>
          </w:rPr>
          <w:t>[</w:t>
        </w:r>
      </w:ins>
      <w:ins w:id="3" w:author="Jakub Rybacki" w:date="2025-01-18T14:15:00Z" w16du:dateUtc="2025-01-18T13:15:00Z">
        <w:r w:rsidR="008F62A6">
          <w:rPr>
            <w:color w:val="FF0000"/>
          </w:rPr>
          <w:t>6</w:t>
        </w:r>
      </w:ins>
      <w:ins w:id="4" w:author="Jakub Rybacki" w:date="2025-01-18T14:03:00Z" w16du:dateUtc="2025-01-18T13:03:00Z">
        <w:r w:rsidR="00316587" w:rsidRPr="00316587">
          <w:rPr>
            <w:color w:val="FF0000"/>
            <w:rPrChange w:id="5" w:author="Jakub Rybacki" w:date="2025-01-18T14:03:00Z" w16du:dateUtc="2025-01-18T13:03:00Z">
              <w:rPr/>
            </w:rPrChange>
          </w:rPr>
          <w:t>/10]</w:t>
        </w:r>
      </w:ins>
    </w:p>
    <w:p w14:paraId="45F44B0F" w14:textId="0BE47E43" w:rsidR="008F5A1D" w:rsidRDefault="008F5A1D" w:rsidP="008F5A1D">
      <w:pPr>
        <w:rPr>
          <w:ins w:id="6" w:author="Jakub Rybacki" w:date="2025-01-18T14:18:00Z" w16du:dateUtc="2025-01-18T13:18:00Z"/>
          <w:color w:val="FF0000"/>
        </w:rPr>
      </w:pPr>
      <w:ins w:id="7" w:author="Jakub Rybacki" w:date="2025-01-18T14:16:00Z" w16du:dateUtc="2025-01-18T13:16:00Z">
        <w:r w:rsidRPr="00432C5D">
          <w:rPr>
            <w:color w:val="FF0000"/>
            <w:rPrChange w:id="8" w:author="Jakub Rybacki" w:date="2025-01-18T14:17:00Z" w16du:dateUtc="2025-01-18T13:17:00Z">
              <w:rPr/>
            </w:rPrChange>
          </w:rPr>
          <w:t xml:space="preserve">Dobór </w:t>
        </w:r>
        <w:r w:rsidR="00432C5D" w:rsidRPr="00432C5D">
          <w:rPr>
            <w:color w:val="FF0000"/>
            <w:rPrChange w:id="9" w:author="Jakub Rybacki" w:date="2025-01-18T14:17:00Z" w16du:dateUtc="2025-01-18T13:17:00Z">
              <w:rPr/>
            </w:rPrChange>
          </w:rPr>
          <w:t xml:space="preserve">badań odbywa się wokół tematu skuteczności krzywej Philipsa i </w:t>
        </w:r>
      </w:ins>
      <w:ins w:id="10" w:author="Jakub Rybacki" w:date="2025-01-18T14:17:00Z" w16du:dateUtc="2025-01-18T13:17:00Z">
        <w:r w:rsidR="00432C5D" w:rsidRPr="00432C5D">
          <w:rPr>
            <w:color w:val="FF0000"/>
            <w:rPrChange w:id="11" w:author="Jakub Rybacki" w:date="2025-01-18T14:17:00Z" w16du:dateUtc="2025-01-18T13:17:00Z">
              <w:rPr/>
            </w:rPrChange>
          </w:rPr>
          <w:t>jest to spójne</w:t>
        </w:r>
        <w:r w:rsidR="00432C5D">
          <w:rPr>
            <w:color w:val="FF0000"/>
          </w:rPr>
          <w:t xml:space="preserve">. Natomiast trzeba powiedzieć, że przytaczane publikacje są trochę egzotyczne </w:t>
        </w:r>
        <w:r w:rsidR="00A94E26">
          <w:rPr>
            <w:color w:val="FF0000"/>
          </w:rPr>
          <w:t>– duża cześ</w:t>
        </w:r>
      </w:ins>
      <w:ins w:id="12" w:author="Jakub Rybacki" w:date="2025-01-18T14:18:00Z" w16du:dateUtc="2025-01-18T13:18:00Z">
        <w:r w:rsidR="00A94E26">
          <w:rPr>
            <w:color w:val="FF0000"/>
          </w:rPr>
          <w:t xml:space="preserve">ć nie byłaby </w:t>
        </w:r>
        <w:r w:rsidR="00E813B7">
          <w:rPr>
            <w:color w:val="FF0000"/>
          </w:rPr>
          <w:t xml:space="preserve">punktowana w ogóle przez </w:t>
        </w:r>
      </w:ins>
      <w:proofErr w:type="spellStart"/>
      <w:ins w:id="13" w:author="Jakub Rybacki" w:date="2025-01-18T14:19:00Z" w16du:dateUtc="2025-01-18T13:19:00Z">
        <w:r w:rsidR="00E813B7">
          <w:rPr>
            <w:color w:val="FF0000"/>
          </w:rPr>
          <w:t>MNiSW</w:t>
        </w:r>
        <w:proofErr w:type="spellEnd"/>
        <w:r w:rsidR="00E813B7">
          <w:rPr>
            <w:color w:val="FF0000"/>
          </w:rPr>
          <w:t xml:space="preserve">, już nie wspominając o jakimś znaczeniu. Prośba o dodanie 2 </w:t>
        </w:r>
        <w:r w:rsidR="004F22FB">
          <w:rPr>
            <w:color w:val="FF0000"/>
          </w:rPr>
          <w:t xml:space="preserve">badań z </w:t>
        </w:r>
        <w:proofErr w:type="spellStart"/>
        <w:r w:rsidR="004F22FB">
          <w:rPr>
            <w:color w:val="FF0000"/>
          </w:rPr>
          <w:t>czsopism</w:t>
        </w:r>
        <w:proofErr w:type="spellEnd"/>
        <w:r w:rsidR="004F22FB">
          <w:rPr>
            <w:color w:val="FF0000"/>
          </w:rPr>
          <w:t xml:space="preserve"> o przynajmniej 100 pkt Ministerstwa. Te można sprawdzać interaktywnie na </w:t>
        </w:r>
        <w:r w:rsidR="004F22FB">
          <w:rPr>
            <w:color w:val="FF0000"/>
          </w:rPr>
          <w:fldChar w:fldCharType="begin"/>
        </w:r>
        <w:r w:rsidR="004F22FB">
          <w:rPr>
            <w:color w:val="FF0000"/>
          </w:rPr>
          <w:instrText>HYPERLINK "https://punktoza.pl/"</w:instrText>
        </w:r>
        <w:r w:rsidR="004F22FB">
          <w:rPr>
            <w:color w:val="FF0000"/>
          </w:rPr>
        </w:r>
        <w:r w:rsidR="004F22FB">
          <w:rPr>
            <w:color w:val="FF0000"/>
          </w:rPr>
          <w:fldChar w:fldCharType="separate"/>
        </w:r>
        <w:r w:rsidR="004F22FB" w:rsidRPr="004F22FB">
          <w:rPr>
            <w:rStyle w:val="Hipercze"/>
          </w:rPr>
          <w:t>punktoza.pl</w:t>
        </w:r>
        <w:r w:rsidR="004F22FB">
          <w:rPr>
            <w:color w:val="FF0000"/>
          </w:rPr>
          <w:fldChar w:fldCharType="end"/>
        </w:r>
      </w:ins>
    </w:p>
    <w:p w14:paraId="4B8BC641" w14:textId="5FA1A30A" w:rsidR="00A94E26" w:rsidRPr="00432C5D" w:rsidRDefault="00A94E26">
      <w:pPr>
        <w:rPr>
          <w:ins w:id="14" w:author="Jakub Rybacki" w:date="2025-01-18T14:06:00Z" w16du:dateUtc="2025-01-18T13:06:00Z"/>
          <w:color w:val="FF0000"/>
        </w:rPr>
        <w:pPrChange w:id="15" w:author="Jakub Rybacki" w:date="2025-01-18T14:16:00Z" w16du:dateUtc="2025-01-18T13:16:00Z">
          <w:pPr>
            <w:pStyle w:val="Nagwek1"/>
            <w:numPr>
              <w:numId w:val="1"/>
            </w:numPr>
            <w:ind w:left="720" w:hanging="360"/>
          </w:pPr>
        </w:pPrChange>
      </w:pPr>
      <w:ins w:id="16" w:author="Jakub Rybacki" w:date="2025-01-18T14:18:00Z" w16du:dateUtc="2025-01-18T13:18:00Z">
        <w:r>
          <w:rPr>
            <w:color w:val="FF0000"/>
          </w:rPr>
          <w:t>Forma rozpisania tych tekstów jest trochę słaba – prośba o przekomponowanie tego w spójną historię, raczej  niż wymienianie każdej pracy z osoba.</w:t>
        </w:r>
      </w:ins>
    </w:p>
    <w:p w14:paraId="14EAB32C" w14:textId="77777777" w:rsidR="00795142" w:rsidRPr="00CC7F0B" w:rsidDel="00534336" w:rsidRDefault="00795142">
      <w:pPr>
        <w:jc w:val="both"/>
        <w:rPr>
          <w:del w:id="17" w:author="Jakub Rybacki" w:date="2025-01-18T14:11:00Z" w16du:dateUtc="2025-01-18T13:11:00Z"/>
          <w:moveTo w:id="18" w:author="Jakub Rybacki" w:date="2025-01-18T14:06:00Z" w16du:dateUtc="2025-01-18T13:06:00Z"/>
        </w:rPr>
        <w:pPrChange w:id="19" w:author="Jakub Rybacki" w:date="2025-01-18T14:07:00Z" w16du:dateUtc="2025-01-18T13:07:00Z">
          <w:pPr>
            <w:pStyle w:val="Akapitzlist"/>
            <w:numPr>
              <w:numId w:val="1"/>
            </w:numPr>
            <w:ind w:hanging="360"/>
          </w:pPr>
        </w:pPrChange>
      </w:pPr>
      <w:moveToRangeStart w:id="20" w:author="Jakub Rybacki" w:date="2025-01-18T14:06:00Z" w:name="move188101611"/>
      <w:commentRangeStart w:id="21"/>
      <w:moveTo w:id="22" w:author="Jakub Rybacki" w:date="2025-01-18T14:06:00Z" w16du:dateUtc="2025-01-18T13:06:00Z">
        <w:r w:rsidRPr="00CC7F0B">
          <w:t xml:space="preserve">Celem projektu jest zbadanie </w:t>
        </w:r>
      </w:moveTo>
      <w:commentRangeEnd w:id="21"/>
      <w:r w:rsidR="003D78B6">
        <w:rPr>
          <w:rStyle w:val="Odwoaniedokomentarza"/>
        </w:rPr>
        <w:commentReference w:id="21"/>
      </w:r>
      <w:moveTo w:id="23" w:author="Jakub Rybacki" w:date="2025-01-18T14:06:00Z" w16du:dateUtc="2025-01-18T13:06:00Z">
        <w:r w:rsidRPr="00CC7F0B">
          <w:t>korelacji pomiędzy trzema zmiennymi: bezrobociem, wskaźnikiem cen konsumpcyjnych (CPI) i stopą procentową. Dla wszystkich trzech zmiennych użyto danych z okresu od stycznia 2010 roku do grudnia 2022 roku, w interwałach miesięcznych.</w:t>
        </w:r>
      </w:moveTo>
    </w:p>
    <w:moveToRangeEnd w:id="20"/>
    <w:p w14:paraId="2AF98959" w14:textId="77777777" w:rsidR="00795142" w:rsidRPr="00795142" w:rsidRDefault="00795142">
      <w:pPr>
        <w:jc w:val="both"/>
        <w:pPrChange w:id="24" w:author="Jakub Rybacki" w:date="2025-01-18T14:11:00Z" w16du:dateUtc="2025-01-18T13:11:00Z">
          <w:pPr>
            <w:pStyle w:val="Nagwek1"/>
            <w:numPr>
              <w:numId w:val="1"/>
            </w:numPr>
            <w:ind w:left="720" w:hanging="360"/>
          </w:pPr>
        </w:pPrChange>
      </w:pPr>
    </w:p>
    <w:tbl>
      <w:tblPr>
        <w:tblStyle w:val="Tabela-Siatka"/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2025"/>
        <w:gridCol w:w="1440"/>
        <w:gridCol w:w="4088"/>
      </w:tblGrid>
      <w:tr w:rsidR="66E04FA9" w14:paraId="2B682757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6728CE5D" w14:textId="74AC8610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commentRangeStart w:id="25"/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Badanie</w:t>
            </w:r>
            <w:commentRangeEnd w:id="25"/>
            <w:proofErr w:type="spellEnd"/>
            <w:r w:rsidR="009810A2">
              <w:rPr>
                <w:rStyle w:val="Odwoaniedokomentarza"/>
              </w:rPr>
              <w:commentReference w:id="25"/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43CB269E" w14:textId="57E82678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Analizowany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kraj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(</w:t>
            </w: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okres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0ADA8AE3" w14:textId="66FE8DA1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Skala </w:t>
            </w: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wpływu</w:t>
            </w:r>
            <w:proofErr w:type="spellEnd"/>
          </w:p>
        </w:tc>
        <w:tc>
          <w:tcPr>
            <w:tcW w:w="4088" w:type="dxa"/>
            <w:tcMar>
              <w:left w:w="105" w:type="dxa"/>
              <w:right w:w="105" w:type="dxa"/>
            </w:tcMar>
            <w:vAlign w:val="center"/>
          </w:tcPr>
          <w:p w14:paraId="6A3B9626" w14:textId="2BB4028A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Główne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66E04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wnioski</w:t>
            </w:r>
            <w:proofErr w:type="spellEnd"/>
          </w:p>
        </w:tc>
      </w:tr>
      <w:tr w:rsidR="66E04FA9" w14:paraId="389D17DF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112E1A24" w14:textId="4652D2F2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A. Maximova (2015)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69467016" w14:textId="42D0D873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Rosja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(1999 - 2015)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4416BCC9" w14:textId="33BC3EC2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commentRangeStart w:id="26"/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0.3 - 0,5</w:t>
            </w:r>
            <w:commentRangeEnd w:id="26"/>
            <w:r w:rsidR="00534336">
              <w:rPr>
                <w:rStyle w:val="Odwoaniedokomentarza"/>
              </w:rPr>
              <w:commentReference w:id="26"/>
            </w:r>
          </w:p>
        </w:tc>
        <w:tc>
          <w:tcPr>
            <w:tcW w:w="4088" w:type="dxa"/>
            <w:tcMar>
              <w:left w:w="105" w:type="dxa"/>
              <w:right w:w="105" w:type="dxa"/>
            </w:tcMar>
          </w:tcPr>
          <w:p w14:paraId="1537B54B" w14:textId="5E5E4DE0" w:rsidR="66E04FA9" w:rsidRDefault="66E04FA9" w:rsidP="5402FF3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>-Empiryczne dane z Rosji pokazują, że odwrotna zależność między inflacją a bezrobociem występuje jedynie w niektórych krótkoterminowych okresach.</w:t>
            </w:r>
          </w:p>
          <w:p w14:paraId="55FAF1C5" w14:textId="232A5D9D" w:rsidR="66E04FA9" w:rsidRDefault="66E04FA9" w:rsidP="5402FF3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>-W dłuższym okresie krzywa Phillipsa nie znajduje zastosowania w rosyjskich warunkach gospodarczych.</w:t>
            </w:r>
          </w:p>
        </w:tc>
      </w:tr>
      <w:tr w:rsidR="66E04FA9" w14:paraId="1C8E231F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09AF13FC" w14:textId="1CEA2AF1" w:rsidR="66E04FA9" w:rsidRDefault="000C4696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ins w:id="27" w:author="Jakub Rybacki" w:date="2025-01-18T14:14:00Z" w16du:dateUtc="2025-01-18T13:14:00Z">
              <w:r>
                <w:rPr>
                  <w:rFonts w:ascii="Times New Roman" w:eastAsia="Times New Roman" w:hAnsi="Times New Roman" w:cs="Times New Roman"/>
                  <w:color w:val="000000" w:themeColor="text1"/>
                  <w:lang w:val="en-US"/>
                </w:rPr>
                <w:fldChar w:fldCharType="begin"/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  <w:lang w:val="en-US"/>
                </w:rPr>
                <w:instrText>HYPERLINK "https://d1wqtxts1xzle7.cloudfront.net/90181837/AEB5-11817218-libre.pdf?1661335635=&amp;response-content-disposition=inline%3B+filename%3DThe_Causal_Relationship_between_Unemploy.pdf&amp;Expires=1737209609&amp;Signature=gKhpkwgRhkArrz1XjyjSeNPllp7~nzjtthuBa2x9-FqlIY7IikwG0aC6nUy9SVmbDvqUa3IAVkrFGzfxCEjW5IhnHaySxc1EaMCaYEVg4NApSUIDCKUogM8GHquDklRTouCeD1TCtzuXygnQxlPQn6OxyBTPkj3xlvU6gBUnN~jF8HXi1SvjSrSf7XPdH~K6QWkzy0HK0mfiQJJ2uqhxsZCCM61dxAap~1-CCF1d89vAQnBApXhhqiW3w2t2FGjGkbtpp1eFYmtXL0HyhAe9wgapuJPm6Oq1QoUsQkAUKk3~2qVxh6Y8xJykGLy3Kyj7KgK1neYgyudwgTpWJ-P4NQ__&amp;Key-Pair-Id=APKAJLOHF5GGSLRBV4ZA"</w:instrText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  <w:lang w:val="en-US"/>
                </w:rPr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  <w:lang w:val="en-US"/>
                </w:rPr>
                <w:fldChar w:fldCharType="separate"/>
              </w:r>
              <w:r w:rsidR="66E04FA9" w:rsidRPr="000C4696">
                <w:rPr>
                  <w:rStyle w:val="Hipercze"/>
                  <w:rFonts w:ascii="Times New Roman" w:eastAsia="Times New Roman" w:hAnsi="Times New Roman" w:cs="Times New Roman"/>
                  <w:lang w:val="en-US"/>
                </w:rPr>
                <w:t xml:space="preserve">S. Korkmaz, M. </w:t>
              </w:r>
              <w:proofErr w:type="spellStart"/>
              <w:r w:rsidR="66E04FA9" w:rsidRPr="000C4696">
                <w:rPr>
                  <w:rStyle w:val="Hipercze"/>
                  <w:rFonts w:ascii="Times New Roman" w:eastAsia="Times New Roman" w:hAnsi="Times New Roman" w:cs="Times New Roman"/>
                  <w:lang w:val="en-US"/>
                </w:rPr>
                <w:t>Abdullazade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 w:themeColor="text1"/>
                  <w:lang w:val="en-US"/>
                </w:rPr>
                <w:fldChar w:fldCharType="end"/>
              </w:r>
            </w:ins>
            <w:r w:rsidR="66E04FA9"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(2020)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4C684596" w14:textId="65D22A85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>Australia, Brazylia, Kanada, Francja, Niemcy, Włochy, Federacja Rosyjska, Turcja i Wielka Brytania (2009–2017)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444D984F" w14:textId="7A3D3D0D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0,7</w:t>
            </w:r>
          </w:p>
        </w:tc>
        <w:tc>
          <w:tcPr>
            <w:tcW w:w="4088" w:type="dxa"/>
            <w:tcMar>
              <w:left w:w="105" w:type="dxa"/>
              <w:right w:w="105" w:type="dxa"/>
            </w:tcMar>
          </w:tcPr>
          <w:p w14:paraId="06572082" w14:textId="2A55ED28" w:rsidR="66E04FA9" w:rsidRDefault="07365E47" w:rsidP="514743F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14743F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-Jednostronna zależność między inflacją a bezrobociem, wyniki testu </w:t>
            </w:r>
            <w:proofErr w:type="spellStart"/>
            <w:r w:rsidRPr="514743F2">
              <w:rPr>
                <w:rFonts w:ascii="Times New Roman" w:eastAsia="Times New Roman" w:hAnsi="Times New Roman" w:cs="Times New Roman"/>
                <w:color w:val="000000" w:themeColor="text1"/>
              </w:rPr>
              <w:t>Grangera</w:t>
            </w:r>
            <w:proofErr w:type="spellEnd"/>
            <w:r w:rsidRPr="514743F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wykazały, że inflacja wpływa na bezrobocie, natomiast nie znaleziono dowodów na odwrotną zależność.</w:t>
            </w:r>
          </w:p>
          <w:p w14:paraId="2F7AB915" w14:textId="29F0C804" w:rsidR="66E04FA9" w:rsidRDefault="66E04FA9" w:rsidP="5402FF3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="73927B42"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>Priorytetem</w:t>
            </w: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rządów w krajach G20</w:t>
            </w:r>
            <w:r w:rsidR="30C6EE33"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jest</w:t>
            </w: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walka z inflacją co odbywa się kosztem wzrostu bezrobocia i spowolnienia gospodarczego.</w:t>
            </w:r>
          </w:p>
          <w:p w14:paraId="375A046E" w14:textId="57AFCD29" w:rsidR="66E04FA9" w:rsidRDefault="66E04FA9" w:rsidP="5402FF3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02FF3A">
              <w:rPr>
                <w:rFonts w:ascii="Times New Roman" w:eastAsia="Times New Roman" w:hAnsi="Times New Roman" w:cs="Times New Roman"/>
                <w:color w:val="000000" w:themeColor="text1"/>
              </w:rPr>
              <w:t>-Zastosowanie teorii Philipsa – krótko- i długoterminowe zależności między inflacją a bezrobociem są zgodne z klasyczną teorią, jednak tylko w pewnym zakresie. W perspektywie długoterminowej model Philipsa nie zawsze znajduje potwierdzenie w badanych danych.</w:t>
            </w:r>
          </w:p>
        </w:tc>
      </w:tr>
      <w:tr w:rsidR="66E04FA9" w14:paraId="3A61C0E4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1EB9F1F4" w14:textId="073E2EC7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Ch. </w:t>
            </w:r>
            <w:proofErr w:type="spellStart"/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Dritsaki</w:t>
            </w:r>
            <w:proofErr w:type="spellEnd"/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, P. Stamatiou (2018)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694380D9" w14:textId="3411D553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Polska (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>1992–2017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2861B7C2" w14:textId="0141FB68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0,9</w:t>
            </w:r>
          </w:p>
        </w:tc>
        <w:tc>
          <w:tcPr>
            <w:tcW w:w="4088" w:type="dxa"/>
            <w:tcMar>
              <w:left w:w="105" w:type="dxa"/>
              <w:right w:w="105" w:type="dxa"/>
            </w:tcMar>
          </w:tcPr>
          <w:p w14:paraId="0DEA8CCD" w14:textId="6D04F060" w:rsidR="66E04FA9" w:rsidRDefault="66E04FA9" w:rsidP="66E04FA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>-Potwierdzono długookresową zależność między inflacją a bezrobociem w Polsce, co jest zgodne z hipotezą krótkookresowego kompromisu między tymi zmiennymi -</w:t>
            </w:r>
            <w:r w:rsidRPr="66E04FA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Spadek bezrobocia o 1% prowadzi do wzrostu inflacji o 0,30%.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; wskazano, że inflacja pozostaje stabilna przy naturalnej stopie bezrobocia. Długookresowa zależność może być niezależna od poziomu inflacji </w:t>
            </w:r>
          </w:p>
          <w:p w14:paraId="7F9800B8" w14:textId="76C3C5E4" w:rsidR="66E04FA9" w:rsidRDefault="66E04FA9" w:rsidP="66E04FA9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66E04FA9" w14:paraId="27D25E57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41F273FF" w14:textId="61984AE4" w:rsidR="66E04FA9" w:rsidRDefault="66E04FA9" w:rsidP="7B17FFB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B17FFBB">
              <w:rPr>
                <w:rFonts w:ascii="Times New Roman" w:eastAsia="Times New Roman" w:hAnsi="Times New Roman" w:cs="Times New Roman"/>
                <w:color w:val="000000" w:themeColor="text1"/>
              </w:rPr>
              <w:t>L. Próchnicki (</w:t>
            </w:r>
            <w:r w:rsidR="5AFF325B" w:rsidRPr="7B17FFBB">
              <w:rPr>
                <w:rFonts w:ascii="Times New Roman" w:eastAsia="Times New Roman" w:hAnsi="Times New Roman" w:cs="Times New Roman"/>
                <w:color w:val="000000" w:themeColor="text1"/>
              </w:rPr>
              <w:t>2011</w:t>
            </w:r>
            <w:r w:rsidRPr="7B17FFBB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2A04B63A" w14:textId="59F24970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Polska (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>1998–2010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74461E40" w14:textId="61AECBF6" w:rsidR="66E04FA9" w:rsidRDefault="7B97681F" w:rsidP="514743F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14743F2">
              <w:rPr>
                <w:rFonts w:ascii="Times New Roman" w:eastAsia="Times New Roman" w:hAnsi="Times New Roman" w:cs="Times New Roman"/>
                <w:color w:val="000000" w:themeColor="text1"/>
              </w:rPr>
              <w:t>0.5</w:t>
            </w:r>
          </w:p>
        </w:tc>
        <w:tc>
          <w:tcPr>
            <w:tcW w:w="4088" w:type="dxa"/>
            <w:tcMar>
              <w:left w:w="105" w:type="dxa"/>
              <w:right w:w="105" w:type="dxa"/>
            </w:tcMar>
          </w:tcPr>
          <w:p w14:paraId="68CA10F7" w14:textId="1CCBA34D" w:rsidR="66E04FA9" w:rsidRDefault="7B97681F" w:rsidP="13FE7E6B">
            <w:r w:rsidRPr="001B04F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-</w:t>
            </w:r>
            <w:r w:rsidRPr="001B04F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Wyszczególnienie i szczegółowy opis siedmiu etapów zmian polityki pieniężnej </w:t>
            </w:r>
            <w:r w:rsidRPr="514743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66E04FA9" w14:paraId="533C829D" w14:textId="77777777" w:rsidTr="001B04F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14:paraId="5FB78B4D" w14:textId="2853E4B2" w:rsidR="66E04FA9" w:rsidRDefault="008F5A1D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ins w:id="28" w:author="Jakub Rybacki" w:date="2025-01-18T14:16:00Z" w16du:dateUtc="2025-01-18T13:16:00Z">
              <w:r>
                <w:rPr>
                  <w:rFonts w:ascii="Times New Roman" w:eastAsia="Times New Roman" w:hAnsi="Times New Roman" w:cs="Times New Roman"/>
                  <w:color w:val="000000" w:themeColor="text1"/>
                </w:rPr>
                <w:fldChar w:fldCharType="begin"/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</w:rPr>
                <w:instrText>HYPERLINK "https://student.uniwersytetradom.pl/wp-content/uploads/sites/41/2024/10/Wspolczesne-problemy-sektora-finansow-wybrane-zagadnienia-J.-Bukowska.pdf" \l "page=12"</w:instrText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</w:rPr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</w:rPr>
                <w:fldChar w:fldCharType="separate"/>
              </w:r>
              <w:r w:rsidR="66E04FA9" w:rsidRPr="008F5A1D">
                <w:rPr>
                  <w:rStyle w:val="Hipercze"/>
                  <w:rFonts w:ascii="Times New Roman" w:eastAsia="Times New Roman" w:hAnsi="Times New Roman" w:cs="Times New Roman"/>
                </w:rPr>
                <w:t xml:space="preserve">G. Grzebalski, V. </w:t>
              </w:r>
              <w:proofErr w:type="spellStart"/>
              <w:r w:rsidR="66E04FA9" w:rsidRPr="008F5A1D">
                <w:rPr>
                  <w:rStyle w:val="Hipercze"/>
                  <w:rFonts w:ascii="Times New Roman" w:eastAsia="Times New Roman" w:hAnsi="Times New Roman" w:cs="Times New Roman"/>
                </w:rPr>
                <w:t>Tatarinov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 w:themeColor="text1"/>
                </w:rPr>
                <w:fldChar w:fldCharType="end"/>
              </w:r>
            </w:ins>
            <w:r w:rsidR="66E04FA9"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(2023)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3B15EFD9" w14:textId="59CE14C5" w:rsidR="66E04FA9" w:rsidRDefault="66E04FA9" w:rsidP="66E04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Polska (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</w:rPr>
              <w:t>2013 – 2022</w:t>
            </w:r>
            <w:r w:rsidRPr="66E04F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14:paraId="6E3D8E31" w14:textId="533B182E" w:rsidR="66E04FA9" w:rsidRDefault="3C5B2681" w:rsidP="514743F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14743F2">
              <w:rPr>
                <w:rFonts w:ascii="Times New Roman" w:eastAsia="Times New Roman" w:hAnsi="Times New Roman" w:cs="Times New Roman"/>
                <w:color w:val="000000" w:themeColor="text1"/>
              </w:rPr>
              <w:t>0,7</w:t>
            </w:r>
          </w:p>
        </w:tc>
        <w:tc>
          <w:tcPr>
            <w:tcW w:w="4088" w:type="dxa"/>
            <w:tcMar>
              <w:left w:w="105" w:type="dxa"/>
              <w:right w:w="105" w:type="dxa"/>
            </w:tcMar>
          </w:tcPr>
          <w:p w14:paraId="6C16258C" w14:textId="0978AD8F" w:rsidR="66E04FA9" w:rsidRDefault="40C7D81A" w:rsidP="6FF638F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FF638F7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="66E04FA9" w:rsidRPr="6FF638F7">
              <w:rPr>
                <w:rFonts w:ascii="Times New Roman" w:eastAsia="Times New Roman" w:hAnsi="Times New Roman" w:cs="Times New Roman"/>
                <w:color w:val="000000" w:themeColor="text1"/>
              </w:rPr>
              <w:t>Silna korelacja między stopą inflacji a referencyjną (0,98).</w:t>
            </w:r>
          </w:p>
          <w:p w14:paraId="680E6112" w14:textId="5301CDB4" w:rsidR="66E04FA9" w:rsidRDefault="14B486C2" w:rsidP="6FF638F7">
            <w:pPr>
              <w:rPr>
                <w:rFonts w:ascii="Times New Roman" w:eastAsia="Times New Roman" w:hAnsi="Times New Roman" w:cs="Times New Roman"/>
              </w:rPr>
            </w:pPr>
            <w:r w:rsidRPr="6FF638F7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6FF638F7">
              <w:rPr>
                <w:rFonts w:ascii="Times New Roman" w:eastAsia="Times New Roman" w:hAnsi="Times New Roman" w:cs="Times New Roman"/>
              </w:rPr>
              <w:t xml:space="preserve"> Prognozy inflacji na 2023 rok wskazują na jej spadek dzięki wcześniejszym podwyżkom stóp.</w:t>
            </w:r>
          </w:p>
        </w:tc>
      </w:tr>
    </w:tbl>
    <w:p w14:paraId="326D99D6" w14:textId="1B91CACA" w:rsidR="17D90E64" w:rsidRDefault="17D90E64" w:rsidP="514743F2">
      <w:pPr>
        <w:spacing w:after="0"/>
        <w:ind w:firstLine="708"/>
        <w:rPr>
          <w:rFonts w:ascii="Aptos" w:eastAsia="Aptos" w:hAnsi="Aptos" w:cs="Aptos"/>
          <w:color w:val="000000" w:themeColor="text1"/>
          <w:sz w:val="22"/>
          <w:szCs w:val="22"/>
        </w:rPr>
      </w:pPr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Maximova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(2015)</w:t>
      </w:r>
      <w:r w:rsidRPr="514743F2">
        <w:rPr>
          <w:rFonts w:ascii="Times New Roman" w:eastAsia="Times New Roman" w:hAnsi="Times New Roman" w:cs="Times New Roman"/>
          <w:color w:val="000000" w:themeColor="text1"/>
        </w:rPr>
        <w:t xml:space="preserve"> - Krzywa Phillipsa dostarcza użytecznych spostrzeżeń do krótkoterminowej analizy ekonomicznej, ale brakuje jej spójności w zastosowaniu do rosyjskiej gospodarki w długim okresie. </w:t>
      </w:r>
      <w:r w:rsidRPr="514743F2">
        <w:rPr>
          <w:rFonts w:ascii="Aptos" w:eastAsia="Aptos" w:hAnsi="Aptos" w:cs="Aptos"/>
          <w:color w:val="000000" w:themeColor="text1"/>
          <w:sz w:val="22"/>
          <w:szCs w:val="22"/>
        </w:rPr>
        <w:t xml:space="preserve">Czynniki strukturalne i zewnętrzne, takie jak zależności handlowe i wpływy geopolityczne, znacząco kształtują trendy inflacji i bezrobocia w Rosji, odbiegając od założeń teoretycznych krzywej Phillipsa. Tworzenie polityki opartej na kompromisach krzywej Phillipsa może nie przynieść przewidywalnych rezultatów w gospodarkach o złożonych wyzwaniach strukturalnych, takich jak Rosja. </w:t>
      </w:r>
    </w:p>
    <w:p w14:paraId="74CB7A3D" w14:textId="4B1E9F49" w:rsidR="17D90E64" w:rsidRDefault="17D90E64" w:rsidP="514743F2">
      <w:pPr>
        <w:spacing w:after="0"/>
        <w:ind w:firstLine="708"/>
        <w:rPr>
          <w:rFonts w:ascii="Aptos" w:eastAsia="Aptos" w:hAnsi="Aptos" w:cs="Aptos"/>
          <w:color w:val="000000" w:themeColor="text1"/>
          <w:sz w:val="22"/>
          <w:szCs w:val="22"/>
        </w:rPr>
      </w:pPr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Korkmaz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M.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Abdullazade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(2020)</w:t>
      </w:r>
      <w:r w:rsidRPr="514743F2">
        <w:rPr>
          <w:rFonts w:ascii="Times New Roman" w:eastAsia="Times New Roman" w:hAnsi="Times New Roman" w:cs="Times New Roman"/>
          <w:color w:val="000000" w:themeColor="text1"/>
        </w:rPr>
        <w:t xml:space="preserve"> - Badanie potwierdza pogląd, że kontrola inflacji często odbywa się kosztem wyższego bezrobocia.</w:t>
      </w:r>
      <w:r w:rsidRPr="514743F2">
        <w:rPr>
          <w:rFonts w:ascii="Aptos" w:eastAsia="Aptos" w:hAnsi="Aptos" w:cs="Aptos"/>
          <w:color w:val="000000" w:themeColor="text1"/>
          <w:sz w:val="22"/>
          <w:szCs w:val="22"/>
        </w:rPr>
        <w:t xml:space="preserve"> Decydenci w krajach G20 skupiają się na kontroli inflacji, ponieważ ma ona bezpośredni wpływ na wartość waluty i stabilność gospodarczą, pomimo potencjalnych kosztów społecznych. Przyszłe podejścia powinny mieć na celu zrównoważenie kontroli inflacji ze środkami łagodzącymi negatywne skutki dla bezrobocia i wzrostu gospodarczego.</w:t>
      </w:r>
    </w:p>
    <w:p w14:paraId="2867A2A3" w14:textId="135DC005" w:rsidR="17D90E64" w:rsidRDefault="17D90E64" w:rsidP="514743F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Ch.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Dritsaki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P.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Stamatiou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(2018)</w:t>
      </w:r>
      <w:r w:rsidRPr="514743F2">
        <w:rPr>
          <w:rFonts w:ascii="Times New Roman" w:eastAsia="Times New Roman" w:hAnsi="Times New Roman" w:cs="Times New Roman"/>
          <w:color w:val="000000" w:themeColor="text1"/>
        </w:rPr>
        <w:t xml:space="preserve"> - Wyniki wskazują na konieczność ostrożnego zarządzania polityką monetarną i fiskalną w celu równoważenia inflacji i bezrobocia. Potwierdzono istnienie krótkookresowego kompromisu między inflacją i bezrobociem, a w dłuższym okresie zależność ta jest stabilna i przewidywalna. Polityki ukierunkowane na obniżanie bezrobocia mogą prowadzić do wzrostu inflacji, co powinno być uwzględniane w strategiach gospodarczych. Praca podkreśla zalety metod ARDL i </w:t>
      </w:r>
      <w:proofErr w:type="spellStart"/>
      <w:r w:rsidRPr="514743F2">
        <w:rPr>
          <w:rFonts w:ascii="Times New Roman" w:eastAsia="Times New Roman" w:hAnsi="Times New Roman" w:cs="Times New Roman"/>
          <w:color w:val="000000" w:themeColor="text1"/>
        </w:rPr>
        <w:t>Toda</w:t>
      </w:r>
      <w:proofErr w:type="spellEnd"/>
      <w:r w:rsidRPr="514743F2">
        <w:rPr>
          <w:rFonts w:ascii="Times New Roman" w:eastAsia="Times New Roman" w:hAnsi="Times New Roman" w:cs="Times New Roman"/>
          <w:color w:val="000000" w:themeColor="text1"/>
        </w:rPr>
        <w:t>-Yamamoto, które mogą być zastosowane w dalszych badaniach nad zależnościami makroekonomicznymi w innych krajach.</w:t>
      </w:r>
    </w:p>
    <w:p w14:paraId="068E7869" w14:textId="617D527B" w:rsidR="17D90E64" w:rsidRDefault="17D90E64" w:rsidP="514743F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L. Próchnicki (2011)</w:t>
      </w:r>
      <w:r w:rsidRPr="514743F2">
        <w:rPr>
          <w:rFonts w:ascii="Times New Roman" w:eastAsia="Times New Roman" w:hAnsi="Times New Roman" w:cs="Times New Roman"/>
          <w:color w:val="000000" w:themeColor="text1"/>
        </w:rPr>
        <w:t xml:space="preserve"> - Nadmierna restrykcyjność polityki pieniężnej w Polsce (zwłaszcza w latach 1999–2001) była wynikiem wysokich realnych stóp procentowych i aprecjacji waluty, co skutkowało zbyt gwałtownym spadkiem inflacji poniżej celu. Od 2007 roku polityka pieniężna zaczęła uwzględniać bardziej elastyczne podejście, wspierając wzrost gospodarczy, co jest zgodne z globalnymi trendami. Kryzys finansowy pokazał ograniczenia tradycyjnych instrumentów polityki pieniężnej, co zmusiło bank centralny do wprowadzenia nowych metod wspierania gospodarki.</w:t>
      </w:r>
    </w:p>
    <w:p w14:paraId="7084FE47" w14:textId="49A42246" w:rsidR="17D90E64" w:rsidRDefault="17D90E64" w:rsidP="514743F2">
      <w:pPr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G. Grzebalski, V. </w:t>
      </w:r>
      <w:proofErr w:type="spellStart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>Tatarinov</w:t>
      </w:r>
      <w:proofErr w:type="spellEnd"/>
      <w:r w:rsidRPr="51474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(2023)</w:t>
      </w:r>
      <w:r w:rsidRPr="514743F2">
        <w:rPr>
          <w:rFonts w:ascii="Times New Roman" w:eastAsia="Times New Roman" w:hAnsi="Times New Roman" w:cs="Times New Roman"/>
          <w:color w:val="000000" w:themeColor="text1"/>
        </w:rPr>
        <w:t xml:space="preserve"> - Wysoką inflacja w 2022 roku wynikała z zewnętrznych szoków gospodarczych oraz niewystarczającej reakcji NBP. Dynamiczne dostosowywanie polityki pieniężnej jest kluczowe w przeciwdziałaniu skutkom kryzysów gospodarczych.</w:t>
      </w:r>
    </w:p>
    <w:p w14:paraId="79BA9FDC" w14:textId="4E535549" w:rsidR="514743F2" w:rsidRDefault="514743F2" w:rsidP="514743F2">
      <w:pPr>
        <w:ind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2CEDB66E" w14:textId="622C28F4" w:rsidR="3805D46F" w:rsidDel="00795142" w:rsidRDefault="3805D46F" w:rsidP="514743F2">
      <w:pPr>
        <w:rPr>
          <w:moveFrom w:id="29" w:author="Jakub Rybacki" w:date="2025-01-18T14:06:00Z" w16du:dateUtc="2025-01-18T13:06:00Z"/>
          <w:rFonts w:ascii="Times New Roman" w:eastAsia="Times New Roman" w:hAnsi="Times New Roman" w:cs="Times New Roman"/>
          <w:color w:val="000000" w:themeColor="text1"/>
        </w:rPr>
      </w:pPr>
      <w:moveFromRangeStart w:id="30" w:author="Jakub Rybacki" w:date="2025-01-18T14:06:00Z" w:name="move188101611"/>
      <w:moveFrom w:id="31" w:author="Jakub Rybacki" w:date="2025-01-18T14:06:00Z" w16du:dateUtc="2025-01-18T13:06:00Z">
        <w:r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 xml:space="preserve">Celem projektu jest zbadanie korelacji pomiędzy trzema zmiennymi: </w:t>
        </w:r>
        <w:r w:rsidR="5862F7E8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>b</w:t>
        </w:r>
        <w:r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 xml:space="preserve">ezrobociem, </w:t>
        </w:r>
        <w:r w:rsidR="21854782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 xml:space="preserve">wskaźnikiem cen </w:t>
        </w:r>
        <w:r w:rsidR="7662A77D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>konsumpcyjnych (CPI) i stopą procentową. Dla wszys</w:t>
        </w:r>
        <w:r w:rsidR="385C8E0C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 xml:space="preserve">tkich trzech zmiennych użyto </w:t>
        </w:r>
        <w:r w:rsidR="7827696F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>danych z okresu od stycznia 2010 roku do grudnia 2022 roku</w:t>
        </w:r>
        <w:r w:rsidR="7B7B0913" w:rsidRPr="514743F2" w:rsidDel="00795142">
          <w:rPr>
            <w:rFonts w:ascii="Times New Roman" w:eastAsia="Times New Roman" w:hAnsi="Times New Roman" w:cs="Times New Roman"/>
            <w:color w:val="000000" w:themeColor="text1"/>
          </w:rPr>
          <w:t>, w interwałach miesięcznych.</w:t>
        </w:r>
      </w:moveFrom>
    </w:p>
    <w:moveFromRangeEnd w:id="30"/>
    <w:p w14:paraId="5D885705" w14:textId="418FC201" w:rsidR="54633B98" w:rsidRDefault="4C6B8B19">
      <w:pPr>
        <w:pStyle w:val="Nagwek1"/>
        <w:numPr>
          <w:ilvl w:val="0"/>
          <w:numId w:val="2"/>
        </w:numPr>
        <w:pPrChange w:id="32" w:author="Jakub Rybacki" w:date="2025-01-18T14:05:00Z" w16du:dateUtc="2025-01-18T13:05:00Z">
          <w:pPr>
            <w:pStyle w:val="Nagwek1"/>
          </w:pPr>
        </w:pPrChange>
      </w:pPr>
      <w:r>
        <w:t>2.</w:t>
      </w:r>
      <w:r w:rsidR="5F581591" w:rsidRPr="514743F2">
        <w:t xml:space="preserve"> </w:t>
      </w:r>
      <w:proofErr w:type="spellStart"/>
      <w:r w:rsidR="5F581591" w:rsidRPr="514743F2">
        <w:t>Odsezonowanie</w:t>
      </w:r>
      <w:proofErr w:type="spellEnd"/>
      <w:r w:rsidR="5F581591" w:rsidRPr="514743F2">
        <w:t xml:space="preserve"> z TRAMO SEATS</w:t>
      </w:r>
      <w:ins w:id="33" w:author="Jakub Rybacki" w:date="2025-01-18T14:04:00Z" w16du:dateUtc="2025-01-18T13:04:00Z">
        <w:r w:rsidR="004F467A">
          <w:t xml:space="preserve"> </w:t>
        </w:r>
        <w:r w:rsidR="004F467A" w:rsidRPr="00FF286A">
          <w:rPr>
            <w:color w:val="FF0000"/>
          </w:rPr>
          <w:t>[</w:t>
        </w:r>
      </w:ins>
      <w:ins w:id="34" w:author="Jakub Rybacki" w:date="2025-01-18T14:05:00Z" w16du:dateUtc="2025-01-18T13:05:00Z">
        <w:r w:rsidR="004F467A">
          <w:rPr>
            <w:color w:val="FF0000"/>
          </w:rPr>
          <w:t>5/5</w:t>
        </w:r>
      </w:ins>
      <w:ins w:id="35" w:author="Jakub Rybacki" w:date="2025-01-18T14:04:00Z" w16du:dateUtc="2025-01-18T13:04:00Z">
        <w:r w:rsidR="004F467A" w:rsidRPr="00FF286A">
          <w:rPr>
            <w:color w:val="FF0000"/>
          </w:rPr>
          <w:t>]</w:t>
        </w:r>
      </w:ins>
    </w:p>
    <w:p w14:paraId="70CF5504" w14:textId="06B8605D" w:rsidR="53A9C723" w:rsidRDefault="53A9C723" w:rsidP="514743F2">
      <w:r>
        <w:t>Bezrobocie:</w:t>
      </w:r>
    </w:p>
    <w:p w14:paraId="55F18385" w14:textId="0D01C379" w:rsidR="53A9C723" w:rsidRDefault="53A9C723" w:rsidP="514743F2">
      <w:r>
        <w:rPr>
          <w:noProof/>
        </w:rPr>
        <w:drawing>
          <wp:inline distT="0" distB="0" distL="0" distR="0" wp14:anchorId="5659EC9F" wp14:editId="3756E7B6">
            <wp:extent cx="5353602" cy="3064292"/>
            <wp:effectExtent l="0" t="0" r="0" b="0"/>
            <wp:docPr id="1504306753" name="Obraz 150430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02" cy="30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120" w14:textId="6471B85B" w:rsidR="6B5BEFA8" w:rsidRDefault="6B5BEFA8" w:rsidP="514743F2">
      <w:r>
        <w:t>Wskaźnik cen konsumpcyjnych:</w:t>
      </w:r>
    </w:p>
    <w:p w14:paraId="3D2A1A26" w14:textId="7CC3C9CB" w:rsidR="6B5BEFA8" w:rsidRDefault="6B5BEFA8" w:rsidP="514743F2">
      <w:r>
        <w:rPr>
          <w:noProof/>
        </w:rPr>
        <w:drawing>
          <wp:inline distT="0" distB="0" distL="0" distR="0" wp14:anchorId="2E431831" wp14:editId="012C7E51">
            <wp:extent cx="5362574" cy="3069428"/>
            <wp:effectExtent l="0" t="0" r="0" b="0"/>
            <wp:docPr id="1988545400" name="Obraz 198854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30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9CBB" w14:textId="62E09700" w:rsidR="6B5BEFA8" w:rsidRDefault="6B5BEFA8" w:rsidP="514743F2">
      <w:commentRangeStart w:id="36"/>
      <w:r>
        <w:t>Stopy procentowe:</w:t>
      </w:r>
      <w:commentRangeEnd w:id="36"/>
      <w:r w:rsidR="00440B81">
        <w:rPr>
          <w:rStyle w:val="Odwoaniedokomentarza"/>
        </w:rPr>
        <w:commentReference w:id="36"/>
      </w:r>
    </w:p>
    <w:p w14:paraId="62DC57C9" w14:textId="207CBC16" w:rsidR="6B5BEFA8" w:rsidRDefault="6B5BEFA8" w:rsidP="514743F2">
      <w:r>
        <w:rPr>
          <w:noProof/>
        </w:rPr>
        <w:drawing>
          <wp:inline distT="0" distB="0" distL="0" distR="0" wp14:anchorId="6E87A6DC" wp14:editId="18D3C869">
            <wp:extent cx="5391148" cy="3085783"/>
            <wp:effectExtent l="0" t="0" r="0" b="0"/>
            <wp:docPr id="491750320" name="Obraz 49175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48" cy="30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70CE" w14:textId="6FF36354" w:rsidR="4C6B8B19" w:rsidRDefault="4C6B8B19" w:rsidP="35C0AD0B">
      <w:pPr>
        <w:pStyle w:val="Nagwek1"/>
      </w:pPr>
      <w:r>
        <w:t>3.</w:t>
      </w:r>
      <w:r w:rsidR="2ACB08A6">
        <w:t xml:space="preserve"> </w:t>
      </w:r>
      <w:r w:rsidR="742AB564" w:rsidRPr="36EACF5E">
        <w:t>Model ARIMA</w:t>
      </w:r>
      <w:ins w:id="37" w:author="Jakub Rybacki" w:date="2025-01-18T14:05:00Z" w16du:dateUtc="2025-01-18T13:05:00Z">
        <w:r w:rsidR="004F467A">
          <w:t xml:space="preserve"> </w:t>
        </w:r>
        <w:r w:rsidR="004F467A" w:rsidRPr="004F467A">
          <w:rPr>
            <w:color w:val="FF0000"/>
            <w:rPrChange w:id="38" w:author="Jakub Rybacki" w:date="2025-01-18T14:05:00Z" w16du:dateUtc="2025-01-18T13:05:00Z">
              <w:rPr/>
            </w:rPrChange>
          </w:rPr>
          <w:t>[3/5]</w:t>
        </w:r>
      </w:ins>
    </w:p>
    <w:p w14:paraId="4773910A" w14:textId="62DC36B8" w:rsidR="70D7DF1A" w:rsidRDefault="70D7DF1A" w:rsidP="36EACF5E">
      <w:r w:rsidRPr="514743F2">
        <w:rPr>
          <w:rStyle w:val="Nagwek2Znak"/>
        </w:rPr>
        <w:t>3.1 Wydruk m</w:t>
      </w:r>
      <w:commentRangeStart w:id="39"/>
      <w:r w:rsidRPr="514743F2">
        <w:rPr>
          <w:rStyle w:val="Nagwek2Znak"/>
        </w:rPr>
        <w:t>ode</w:t>
      </w:r>
      <w:commentRangeEnd w:id="39"/>
      <w:r w:rsidR="00DE4AA3">
        <w:rPr>
          <w:rStyle w:val="Odwoaniedokomentarza"/>
        </w:rPr>
        <w:commentReference w:id="39"/>
      </w:r>
      <w:r w:rsidRPr="514743F2">
        <w:rPr>
          <w:rStyle w:val="Nagwek2Znak"/>
        </w:rPr>
        <w:t>lu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1354"/>
        <w:gridCol w:w="1804"/>
        <w:gridCol w:w="1803"/>
        <w:gridCol w:w="1804"/>
      </w:tblGrid>
      <w:tr w:rsidR="514743F2" w14:paraId="16A0D131" w14:textId="77777777" w:rsidTr="514743F2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AB9FD" w14:textId="59567CF6" w:rsidR="514743F2" w:rsidRDefault="514743F2" w:rsidP="514743F2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Tabela 1. Wydruk modelu ARIMA </w:t>
            </w:r>
            <w:r w:rsidR="37FEC0A4"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(2,1,2) </w:t>
            </w:r>
            <w:r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dla miesięcznych zmian </w:t>
            </w:r>
            <w:r w:rsidR="739A4957"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bezrobocia</w:t>
            </w:r>
          </w:p>
        </w:tc>
      </w:tr>
      <w:tr w:rsidR="514743F2" w14:paraId="708F2D92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48469" w14:textId="5C1977EA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Nazwa zmiennej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6950A" w14:textId="30DE3B4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Parametr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246972" w14:textId="54A9CC0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Odchylenie Standardowe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CCBCB1" w14:textId="73AC54D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Statystyka T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ABAAB1" w14:textId="2ABC9183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P-</w:t>
            </w:r>
            <w:proofErr w:type="spellStart"/>
            <w:r w:rsidRPr="514743F2">
              <w:rPr>
                <w:rFonts w:ascii="Calibri" w:eastAsia="Calibri" w:hAnsi="Calibri" w:cs="Calibri"/>
                <w:sz w:val="22"/>
                <w:szCs w:val="22"/>
              </w:rPr>
              <w:t>value</w:t>
            </w:r>
            <w:proofErr w:type="spellEnd"/>
          </w:p>
        </w:tc>
      </w:tr>
      <w:tr w:rsidR="514743F2" w14:paraId="047BF9A1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E85E18" w14:textId="14D5858A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Stała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z </w:t>
            </w: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równania</w:t>
            </w:r>
            <w:proofErr w:type="spellEnd"/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17C6229" w14:textId="5B360960" w:rsidR="514743F2" w:rsidRDefault="514743F2" w:rsidP="514743F2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-0.0471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32C962" w14:textId="326B6EEC" w:rsidR="514743F2" w:rsidRDefault="514743F2" w:rsidP="514743F2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0.018</w:t>
            </w:r>
            <w:r w:rsidR="008A6807"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2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6456D9" w14:textId="6935D163" w:rsidR="06547EFD" w:rsidRDefault="06547EFD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-2.53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FFF9A1" w14:textId="52BF9245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</w:t>
            </w:r>
            <w:r w:rsidR="3DBDA5FF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10604</w:t>
            </w:r>
          </w:p>
        </w:tc>
      </w:tr>
      <w:tr w:rsidR="514743F2" w14:paraId="0568C3D6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37055E" w14:textId="19A3B57A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AR(1)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E9423E5" w14:textId="7BC6F5BC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1.1030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02DB45" w14:textId="35777594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0.2877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E4C257" w14:textId="6A2533BD" w:rsidR="29400985" w:rsidRDefault="29400985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2.21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330AD3" w14:textId="0128E899" w:rsidR="28EF4B45" w:rsidRDefault="28EF4B45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0.000186</w:t>
            </w:r>
          </w:p>
        </w:tc>
      </w:tr>
      <w:tr w:rsidR="514743F2" w14:paraId="531D4C89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262C2F2" w14:textId="4DDE9A8C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AR(</w:t>
            </w:r>
            <w:r w:rsidR="0925A309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</w:t>
            </w: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C63743" w14:textId="1E0BE6F2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-0.4922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60D0E8" w14:textId="134DF5BA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0.2154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285ABA" w14:textId="4F20B650" w:rsidR="6D248AE8" w:rsidRDefault="6D248AE8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-1.33</w:t>
            </w:r>
          </w:p>
          <w:p w14:paraId="1AE18474" w14:textId="67CD3A10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D25BA2" w14:textId="682A2785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</w:t>
            </w:r>
            <w:r w:rsidR="638D04A1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2371</w:t>
            </w:r>
          </w:p>
        </w:tc>
      </w:tr>
      <w:tr w:rsidR="514743F2" w14:paraId="7B5DF66B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89584E7" w14:textId="0E3E552F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MA(1)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98A69D3" w14:textId="1131C34D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-0.4613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3BBFAA" w14:textId="7807D9DB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0.3003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5445EF" w14:textId="4E365337" w:rsidR="7D846049" w:rsidRDefault="7D846049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-0.81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3599B83" w14:textId="0766FFEB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</w:t>
            </w:r>
            <w:r w:rsidR="3D71B17E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1266</w:t>
            </w:r>
          </w:p>
        </w:tc>
      </w:tr>
      <w:tr w:rsidR="514743F2" w14:paraId="66384A5F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617A9CA" w14:textId="6F15ACAE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MA(2)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925854" w14:textId="368E4E5E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0.3522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F87B33" w14:textId="2A59F78D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0.0975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D91BF3" w14:textId="5DA14780" w:rsidR="5728D8F2" w:rsidRDefault="5728D8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3.91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EFF4B42" w14:textId="6EA13B41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0.00</w:t>
            </w:r>
            <w:r w:rsidR="43E90C96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04133</w:t>
            </w:r>
          </w:p>
        </w:tc>
      </w:tr>
      <w:tr w:rsidR="514743F2" w14:paraId="121A87D3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E08F98" w14:textId="165BE019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1E3A266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SAR(1)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8491B8" w14:textId="3CF763AA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0.1958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9FB8F6" w14:textId="433ECD75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0.0813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26A2B0E" w14:textId="45FBBAA9" w:rsidR="4553286B" w:rsidRDefault="4553286B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2.28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A23F77" w14:textId="2818BA12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</w:t>
            </w:r>
            <w:r w:rsidR="3E7ADB0F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1723</w:t>
            </w:r>
          </w:p>
        </w:tc>
      </w:tr>
      <w:tr w:rsidR="514743F2" w14:paraId="3B10ED96" w14:textId="77777777" w:rsidTr="514743F2">
        <w:trPr>
          <w:trHeight w:val="3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9517FEB" w14:textId="698B7D78" w:rsidR="514743F2" w:rsidRDefault="514743F2" w:rsidP="514743F2"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Dane </w:t>
            </w:r>
            <w:proofErr w:type="spellStart"/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>diagnostyczne</w:t>
            </w:r>
            <w:proofErr w:type="spellEnd"/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>:</w:t>
            </w:r>
          </w:p>
        </w:tc>
      </w:tr>
      <w:tr w:rsidR="514743F2" w14:paraId="517EAFD4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1CB350" w14:textId="68C009E7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6383A5" w14:textId="3223A39D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</w:t>
            </w:r>
            <w:r w:rsidR="6098D20A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9993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368EC8F" w14:textId="09E75B52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9BCA190" w14:textId="020CBDED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789E4F" w14:textId="4C1EB5A5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55EC786" w14:textId="4323F3DE" w:rsidR="514743F2" w:rsidRDefault="514743F2" w:rsidP="514743F2">
      <w:pPr>
        <w:rPr>
          <w:rStyle w:val="Nagwek2Znak"/>
          <w:rFonts w:asciiTheme="minorHAnsi" w:hAnsiTheme="minorHAnsi" w:cstheme="minorBidi"/>
          <w:color w:val="auto"/>
          <w:sz w:val="24"/>
          <w:szCs w:val="24"/>
        </w:rPr>
      </w:pPr>
    </w:p>
    <w:p w14:paraId="414DA1C7" w14:textId="3FB955CA" w:rsidR="70D7DF1A" w:rsidRDefault="70D7DF1A" w:rsidP="36EACF5E">
      <w:pPr>
        <w:rPr>
          <w:rStyle w:val="Nagwek2Znak"/>
        </w:rPr>
      </w:pPr>
      <w:r w:rsidRPr="514743F2">
        <w:rPr>
          <w:rStyle w:val="Nagwek2Znak"/>
        </w:rPr>
        <w:t>3.2 Wykres reszt</w:t>
      </w:r>
    </w:p>
    <w:p w14:paraId="0F038583" w14:textId="2182C1FD" w:rsidR="4AC3AF72" w:rsidRDefault="4AC3AF72" w:rsidP="514743F2">
      <w:r>
        <w:rPr>
          <w:noProof/>
        </w:rPr>
        <w:drawing>
          <wp:inline distT="0" distB="0" distL="0" distR="0" wp14:anchorId="24AD9E0C" wp14:editId="1A711293">
            <wp:extent cx="5724524" cy="1828827"/>
            <wp:effectExtent l="0" t="0" r="0" b="0"/>
            <wp:docPr id="1940598219" name="Obraz 194059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6EB9" w14:textId="5E7A9B41" w:rsidR="70D7DF1A" w:rsidRDefault="70D7DF1A" w:rsidP="36EACF5E">
      <w:pPr>
        <w:rPr>
          <w:rStyle w:val="Nagwek2Znak"/>
        </w:rPr>
      </w:pPr>
      <w:r w:rsidRPr="514743F2">
        <w:rPr>
          <w:rStyle w:val="Nagwek2Znak"/>
        </w:rPr>
        <w:t xml:space="preserve">3.3 </w:t>
      </w:r>
      <w:proofErr w:type="spellStart"/>
      <w:r w:rsidRPr="514743F2">
        <w:rPr>
          <w:rStyle w:val="Nagwek2Znak"/>
        </w:rPr>
        <w:t>Kolerogram</w:t>
      </w:r>
      <w:proofErr w:type="spellEnd"/>
      <w:r w:rsidRPr="514743F2">
        <w:rPr>
          <w:rStyle w:val="Nagwek2Znak"/>
        </w:rPr>
        <w:t xml:space="preserve"> reszt z modelu</w:t>
      </w:r>
    </w:p>
    <w:p w14:paraId="50FB725A" w14:textId="645335F5" w:rsidR="5E520608" w:rsidRDefault="5E520608" w:rsidP="514743F2">
      <w:r>
        <w:rPr>
          <w:noProof/>
        </w:rPr>
        <w:drawing>
          <wp:inline distT="0" distB="0" distL="0" distR="0" wp14:anchorId="2E3944F5" wp14:editId="1D3837AC">
            <wp:extent cx="5424512" cy="3118006"/>
            <wp:effectExtent l="0" t="0" r="0" b="0"/>
            <wp:docPr id="2147154661" name="Obraz 214715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71" r="50333" b="1496"/>
                    <a:stretch>
                      <a:fillRect/>
                    </a:stretch>
                  </pic:blipFill>
                  <pic:spPr>
                    <a:xfrm>
                      <a:off x="0" y="0"/>
                      <a:ext cx="5424512" cy="31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ACAB" w14:textId="65CB13A7" w:rsidR="742AB564" w:rsidRDefault="742AB564" w:rsidP="20EF47B9">
      <w:pPr>
        <w:pStyle w:val="Nagwek1"/>
        <w:rPr>
          <w:rFonts w:ascii="Aptos" w:eastAsia="Aptos" w:hAnsi="Aptos" w:cs="Aptos"/>
          <w:sz w:val="24"/>
          <w:szCs w:val="24"/>
        </w:rPr>
      </w:pPr>
      <w:r w:rsidRPr="36EACF5E">
        <w:t xml:space="preserve">4. </w:t>
      </w:r>
      <w:r w:rsidR="2E01CA2D" w:rsidRPr="36EACF5E">
        <w:t xml:space="preserve">Model ARDL / ARIMA z dodatkowymi zmiennymi </w:t>
      </w:r>
      <w:ins w:id="40" w:author="Jakub Rybacki" w:date="2025-01-18T14:29:00Z" w16du:dateUtc="2025-01-18T13:29:00Z">
        <w:r w:rsidR="00213473">
          <w:t>[3 / 15]</w:t>
        </w:r>
      </w:ins>
    </w:p>
    <w:p w14:paraId="78E9C38B" w14:textId="1691E8A4" w:rsidR="00500252" w:rsidRDefault="00500252" w:rsidP="009810A2">
      <w:pPr>
        <w:jc w:val="both"/>
        <w:rPr>
          <w:ins w:id="41" w:author="Jakub Rybacki" w:date="2025-01-18T14:48:00Z" w16du:dateUtc="2025-01-18T13:48:00Z"/>
          <w:rStyle w:val="Nagwek2Znak"/>
          <w:color w:val="FF0000"/>
        </w:rPr>
      </w:pPr>
      <w:ins w:id="42" w:author="Jakub Rybacki" w:date="2025-01-18T14:43:00Z" w16du:dateUtc="2025-01-18T13:43:00Z">
        <w:r w:rsidRPr="00500252">
          <w:rPr>
            <w:rStyle w:val="Nagwek2Znak"/>
            <w:color w:val="FF0000"/>
            <w:rPrChange w:id="43" w:author="Jakub Rybacki" w:date="2025-01-18T14:43:00Z" w16du:dateUtc="2025-01-18T13:43:00Z">
              <w:rPr>
                <w:rStyle w:val="Nagwek2Znak"/>
              </w:rPr>
            </w:rPrChange>
          </w:rPr>
          <w:t>Ta cześć nie spełnia obecnie wytycznych zadania</w:t>
        </w:r>
      </w:ins>
      <w:ins w:id="44" w:author="Jakub Rybacki" w:date="2025-01-18T14:44:00Z" w16du:dateUtc="2025-01-18T13:44:00Z">
        <w:r w:rsidR="009810A2">
          <w:rPr>
            <w:rStyle w:val="Nagwek2Znak"/>
            <w:color w:val="FF0000"/>
          </w:rPr>
          <w:t xml:space="preserve"> – w modelu mieliśmy mieć 2 zmienne X- </w:t>
        </w:r>
      </w:ins>
      <w:ins w:id="45" w:author="Jakub Rybacki" w:date="2025-01-18T14:47:00Z" w16du:dateUtc="2025-01-18T13:47:00Z">
        <w:r w:rsidR="00890A50">
          <w:rPr>
            <w:rStyle w:val="Nagwek2Znak"/>
            <w:color w:val="FF0000"/>
          </w:rPr>
          <w:t>tego brakuje. M</w:t>
        </w:r>
      </w:ins>
      <w:ins w:id="46" w:author="Jakub Rybacki" w:date="2025-01-18T14:45:00Z" w16du:dateUtc="2025-01-18T13:45:00Z">
        <w:r w:rsidR="00684670">
          <w:rPr>
            <w:rStyle w:val="Nagwek2Znak"/>
            <w:color w:val="FF0000"/>
          </w:rPr>
          <w:t xml:space="preserve">amy </w:t>
        </w:r>
      </w:ins>
      <w:ins w:id="47" w:author="Jakub Rybacki" w:date="2025-01-18T14:47:00Z" w16du:dateUtc="2025-01-18T13:47:00Z">
        <w:r w:rsidR="00890A50">
          <w:rPr>
            <w:rStyle w:val="Nagwek2Znak"/>
            <w:color w:val="FF0000"/>
          </w:rPr>
          <w:t xml:space="preserve">jedynie </w:t>
        </w:r>
      </w:ins>
      <w:ins w:id="48" w:author="Jakub Rybacki" w:date="2025-01-18T14:45:00Z" w16du:dateUtc="2025-01-18T13:45:00Z">
        <w:r w:rsidR="00684670">
          <w:rPr>
            <w:rStyle w:val="Nagwek2Znak"/>
            <w:color w:val="FF0000"/>
          </w:rPr>
          <w:t>wynik z a</w:t>
        </w:r>
        <w:proofErr w:type="spellStart"/>
        <w:r w:rsidR="00684670">
          <w:rPr>
            <w:rStyle w:val="Nagwek2Znak"/>
            <w:color w:val="FF0000"/>
          </w:rPr>
          <w:t>uto,arima</w:t>
        </w:r>
        <w:proofErr w:type="spellEnd"/>
        <w:r w:rsidR="00684670">
          <w:rPr>
            <w:rStyle w:val="Nagwek2Znak"/>
            <w:color w:val="FF0000"/>
          </w:rPr>
          <w:t xml:space="preserve"> bez badania opóźnień i transformacji zmiennych </w:t>
        </w:r>
        <w:proofErr w:type="spellStart"/>
        <w:r w:rsidR="00684670">
          <w:rPr>
            <w:rStyle w:val="Nagwek2Znak"/>
            <w:color w:val="FF0000"/>
          </w:rPr>
          <w:t>objaśniająych</w:t>
        </w:r>
        <w:proofErr w:type="spellEnd"/>
        <w:r w:rsidR="00684670">
          <w:rPr>
            <w:rStyle w:val="Nagwek2Znak"/>
            <w:color w:val="FF0000"/>
          </w:rPr>
          <w:t>.</w:t>
        </w:r>
      </w:ins>
      <w:ins w:id="49" w:author="Jakub Rybacki" w:date="2025-01-18T14:44:00Z" w16du:dateUtc="2025-01-18T13:44:00Z">
        <w:r w:rsidR="009810A2">
          <w:rPr>
            <w:rStyle w:val="Nagwek2Znak"/>
            <w:color w:val="FF0000"/>
          </w:rPr>
          <w:t xml:space="preserve"> </w:t>
        </w:r>
      </w:ins>
      <w:ins w:id="50" w:author="Jakub Rybacki" w:date="2025-01-18T14:45:00Z" w16du:dateUtc="2025-01-18T13:45:00Z">
        <w:r w:rsidR="00684670">
          <w:rPr>
            <w:rStyle w:val="Nagwek2Znak"/>
            <w:color w:val="FF0000"/>
          </w:rPr>
          <w:t>W</w:t>
        </w:r>
      </w:ins>
      <w:ins w:id="51" w:author="Jakub Rybacki" w:date="2025-01-18T14:44:00Z" w16du:dateUtc="2025-01-18T13:44:00Z">
        <w:r w:rsidR="009810A2">
          <w:rPr>
            <w:rStyle w:val="Nagwek2Znak"/>
            <w:color w:val="FF0000"/>
          </w:rPr>
          <w:t xml:space="preserve"> kodzie widzę nawet próbę </w:t>
        </w:r>
      </w:ins>
      <w:ins w:id="52" w:author="Jakub Rybacki" w:date="2025-01-18T14:45:00Z" w16du:dateUtc="2025-01-18T13:45:00Z">
        <w:r w:rsidR="009810A2">
          <w:rPr>
            <w:rStyle w:val="Nagwek2Znak"/>
            <w:color w:val="FF0000"/>
          </w:rPr>
          <w:t xml:space="preserve">ich stworzenia z pakietem </w:t>
        </w:r>
        <w:proofErr w:type="spellStart"/>
        <w:r w:rsidR="009810A2">
          <w:rPr>
            <w:rStyle w:val="Nagwek2Znak"/>
            <w:color w:val="FF0000"/>
          </w:rPr>
          <w:t>dynlm</w:t>
        </w:r>
      </w:ins>
      <w:proofErr w:type="spellEnd"/>
      <w:ins w:id="53" w:author="Jakub Rybacki" w:date="2025-01-18T14:46:00Z" w16du:dateUtc="2025-01-18T13:46:00Z">
        <w:r w:rsidR="000D39C2">
          <w:rPr>
            <w:rStyle w:val="Nagwek2Znak"/>
            <w:color w:val="FF0000"/>
          </w:rPr>
          <w:t>, tylko zapewne</w:t>
        </w:r>
      </w:ins>
      <w:ins w:id="54" w:author="Jakub Rybacki" w:date="2025-01-18T14:47:00Z" w16du:dateUtc="2025-01-18T13:47:00Z">
        <w:r w:rsidR="00F663D8">
          <w:rPr>
            <w:rStyle w:val="Nagwek2Znak"/>
            <w:color w:val="FF0000"/>
          </w:rPr>
          <w:t xml:space="preserve"> bez odpowiedniego przekształcania – pamiętajmy, że jak różnicujemy </w:t>
        </w:r>
      </w:ins>
      <w:ins w:id="55" w:author="Jakub Rybacki" w:date="2025-01-18T14:48:00Z" w16du:dateUtc="2025-01-18T13:48:00Z">
        <w:r w:rsidR="00F663D8">
          <w:rPr>
            <w:rStyle w:val="Nagwek2Znak"/>
            <w:color w:val="FF0000"/>
          </w:rPr>
          <w:t>indeks jednopodstawowy i</w:t>
        </w:r>
      </w:ins>
      <w:ins w:id="56" w:author="Jakub Rybacki" w:date="2025-01-18T14:47:00Z" w16du:dateUtc="2025-01-18T13:47:00Z">
        <w:r w:rsidR="00F663D8">
          <w:rPr>
            <w:rStyle w:val="Nagwek2Znak"/>
            <w:color w:val="FF0000"/>
          </w:rPr>
          <w:t>nflacj</w:t>
        </w:r>
      </w:ins>
      <w:ins w:id="57" w:author="Jakub Rybacki" w:date="2025-01-18T14:48:00Z" w16du:dateUtc="2025-01-18T13:48:00Z">
        <w:r w:rsidR="00F663D8">
          <w:rPr>
            <w:rStyle w:val="Nagwek2Znak"/>
            <w:color w:val="FF0000"/>
          </w:rPr>
          <w:t>i</w:t>
        </w:r>
      </w:ins>
      <w:ins w:id="58" w:author="Jakub Rybacki" w:date="2025-01-18T14:47:00Z" w16du:dateUtc="2025-01-18T13:47:00Z">
        <w:r w:rsidR="00F663D8">
          <w:rPr>
            <w:rStyle w:val="Nagwek2Znak"/>
            <w:color w:val="FF0000"/>
          </w:rPr>
          <w:t xml:space="preserve"> </w:t>
        </w:r>
      </w:ins>
      <w:ins w:id="59" w:author="Jakub Rybacki" w:date="2025-01-18T14:48:00Z" w16du:dateUtc="2025-01-18T13:48:00Z">
        <w:r w:rsidR="00F663D8">
          <w:rPr>
            <w:rStyle w:val="Nagwek2Znak"/>
            <w:color w:val="FF0000"/>
          </w:rPr>
          <w:t>(a pewnie ekonomicznie chcielibyśmy raczej też jego logarytm), to podobnie robimy z innymi zmiennymi</w:t>
        </w:r>
      </w:ins>
      <w:ins w:id="60" w:author="Jakub Rybacki" w:date="2025-01-18T14:45:00Z" w16du:dateUtc="2025-01-18T13:45:00Z">
        <w:r w:rsidR="009810A2">
          <w:rPr>
            <w:rStyle w:val="Nagwek2Znak"/>
            <w:color w:val="FF0000"/>
          </w:rPr>
          <w:t xml:space="preserve">. </w:t>
        </w:r>
      </w:ins>
    </w:p>
    <w:p w14:paraId="03B084E9" w14:textId="312619EE" w:rsidR="002200B3" w:rsidRPr="00500252" w:rsidRDefault="002200B3" w:rsidP="009810A2">
      <w:pPr>
        <w:jc w:val="both"/>
        <w:rPr>
          <w:ins w:id="61" w:author="Jakub Rybacki" w:date="2025-01-18T14:42:00Z" w16du:dateUtc="2025-01-18T13:42:00Z"/>
          <w:rStyle w:val="Nagwek2Znak"/>
          <w:color w:val="FF0000"/>
          <w:rPrChange w:id="62" w:author="Jakub Rybacki" w:date="2025-01-18T14:43:00Z" w16du:dateUtc="2025-01-18T13:43:00Z">
            <w:rPr>
              <w:ins w:id="63" w:author="Jakub Rybacki" w:date="2025-01-18T14:42:00Z" w16du:dateUtc="2025-01-18T13:42:00Z"/>
              <w:rStyle w:val="Nagwek2Znak"/>
            </w:rPr>
          </w:rPrChange>
        </w:rPr>
        <w:pPrChange w:id="64" w:author="Jakub Rybacki" w:date="2025-01-18T14:44:00Z" w16du:dateUtc="2025-01-18T13:44:00Z">
          <w:pPr/>
        </w:pPrChange>
      </w:pPr>
      <w:ins w:id="65" w:author="Jakub Rybacki" w:date="2025-01-18T14:48:00Z" w16du:dateUtc="2025-01-18T13:48:00Z">
        <w:r>
          <w:rPr>
            <w:rStyle w:val="Nagwek2Znak"/>
            <w:color w:val="FF0000"/>
          </w:rPr>
          <w:t>Produktem tej części miał być opis jak je</w:t>
        </w:r>
      </w:ins>
      <w:ins w:id="66" w:author="Jakub Rybacki" w:date="2025-01-18T14:49:00Z" w16du:dateUtc="2025-01-18T13:49:00Z">
        <w:r>
          <w:rPr>
            <w:rStyle w:val="Nagwek2Znak"/>
            <w:color w:val="FF0000"/>
          </w:rPr>
          <w:t xml:space="preserve">dnak zmienna wpływa na druga – tutaj tego nie ma, więc brak </w:t>
        </w:r>
        <w:proofErr w:type="spellStart"/>
        <w:r>
          <w:rPr>
            <w:rStyle w:val="Nagwek2Znak"/>
            <w:color w:val="FF0000"/>
          </w:rPr>
          <w:t>pdstaw</w:t>
        </w:r>
        <w:proofErr w:type="spellEnd"/>
        <w:r>
          <w:rPr>
            <w:rStyle w:val="Nagwek2Znak"/>
            <w:color w:val="FF0000"/>
          </w:rPr>
          <w:t xml:space="preserve"> do sensownej oceny. </w:t>
        </w:r>
      </w:ins>
    </w:p>
    <w:p w14:paraId="71064F0F" w14:textId="22E2FBFC" w:rsidR="4CC0B582" w:rsidRDefault="4CC0B582" w:rsidP="36EACF5E">
      <w:r w:rsidRPr="514743F2">
        <w:rPr>
          <w:rStyle w:val="Nagwek2Znak"/>
        </w:rPr>
        <w:t>4.1 Wydruk modelu</w:t>
      </w:r>
    </w:p>
    <w:p w14:paraId="45DFA1A3" w14:textId="61673D39" w:rsidR="514743F2" w:rsidRDefault="514743F2" w:rsidP="514743F2">
      <w:pPr>
        <w:rPr>
          <w:rStyle w:val="Nagwek2Znak"/>
        </w:rPr>
      </w:pPr>
    </w:p>
    <w:p w14:paraId="54815AAC" w14:textId="0BE96585" w:rsidR="514743F2" w:rsidRDefault="514743F2" w:rsidP="514743F2">
      <w:pPr>
        <w:rPr>
          <w:rStyle w:val="Nagwek2Znak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1354"/>
        <w:gridCol w:w="1804"/>
        <w:gridCol w:w="1803"/>
        <w:gridCol w:w="1804"/>
      </w:tblGrid>
      <w:tr w:rsidR="514743F2" w14:paraId="074468A6" w14:textId="77777777" w:rsidTr="514743F2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51383" w14:textId="4EB694B0" w:rsidR="514743F2" w:rsidRDefault="514743F2" w:rsidP="514743F2">
            <w:r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Tabela 1. Wydruk modelu ARIMA (2,</w:t>
            </w:r>
            <w:r w:rsidR="26EE5622"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</w:t>
            </w:r>
            <w:r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,</w:t>
            </w:r>
            <w:r w:rsidR="56023639"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2</w:t>
            </w:r>
            <w:r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) dla miesięcznych zmian </w:t>
            </w:r>
            <w:r w:rsidR="244ED193" w:rsidRPr="514743F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bezrobocia, stóp procentowych i inflacji CPI</w:t>
            </w:r>
          </w:p>
        </w:tc>
      </w:tr>
      <w:tr w:rsidR="514743F2" w14:paraId="39F62E78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A0A10A" w14:textId="5C1977EA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Nazwa zmiennej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DDD457" w14:textId="30DE3B4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Parametr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84653C" w14:textId="54A9CC0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Odchylenie Standardowe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267167" w14:textId="73AC54DF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Statystyka T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1DCEF1" w14:textId="2ABC9183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sz w:val="22"/>
                <w:szCs w:val="22"/>
              </w:rPr>
              <w:t>P-</w:t>
            </w:r>
            <w:proofErr w:type="spellStart"/>
            <w:r w:rsidRPr="514743F2">
              <w:rPr>
                <w:rFonts w:ascii="Calibri" w:eastAsia="Calibri" w:hAnsi="Calibri" w:cs="Calibri"/>
                <w:sz w:val="22"/>
                <w:szCs w:val="22"/>
              </w:rPr>
              <w:t>value</w:t>
            </w:r>
            <w:proofErr w:type="spellEnd"/>
          </w:p>
        </w:tc>
      </w:tr>
      <w:tr w:rsidR="514743F2" w14:paraId="7C031A85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C0E245" w14:textId="14D5858A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Stała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z </w:t>
            </w: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równania</w:t>
            </w:r>
            <w:proofErr w:type="spellEnd"/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EA59175" w14:textId="7D63E1FC" w:rsidR="061B400E" w:rsidRDefault="061B400E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-0.0553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D4E3926" w14:textId="71F19DF1" w:rsidR="061B400E" w:rsidRDefault="061B400E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0.0192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BE2C4E" w14:textId="5BBB65D9" w:rsidR="4B463C58" w:rsidRDefault="4B463C58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-2.53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32DFE04" w14:textId="3B99C332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</w:t>
            </w:r>
            <w:r w:rsidR="30700A83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10604</w:t>
            </w:r>
          </w:p>
        </w:tc>
      </w:tr>
      <w:tr w:rsidR="514743F2" w14:paraId="65E75C40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BD1E170" w14:textId="19A3B57A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AR(1)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5273822" w14:textId="4DD8BA83" w:rsidR="1AF8B436" w:rsidRDefault="1AF8B436" w:rsidP="514743F2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0.9305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1799ED5" w14:textId="5273C37E" w:rsidR="1AF8B436" w:rsidRDefault="1AF8B436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2.1235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ABD5FED" w14:textId="56D129EC" w:rsidR="042CC4C5" w:rsidRDefault="042CC4C5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2.21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4FDBF6F" w14:textId="3D5A0E23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0.00</w:t>
            </w:r>
            <w:r w:rsidR="4CE4A3C6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04937</w:t>
            </w:r>
          </w:p>
        </w:tc>
      </w:tr>
      <w:tr w:rsidR="514743F2" w14:paraId="223AE378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88C2405" w14:textId="3E71B6D0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AR(</w:t>
            </w:r>
            <w:r w:rsidR="4E461235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</w:t>
            </w: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3C1CB04" w14:textId="39C29882" w:rsidR="5753496F" w:rsidRDefault="5753496F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-0.3860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83CE31" w14:textId="67BE92DC" w:rsidR="5753496F" w:rsidRDefault="5753496F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1.4193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4C7D018" w14:textId="4F20B650" w:rsidR="05153360" w:rsidRDefault="05153360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-1.33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79A3F7F" w14:textId="4FB8DA44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</w:t>
            </w:r>
            <w:r w:rsidR="6DC892F3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2924254</w:t>
            </w:r>
          </w:p>
        </w:tc>
      </w:tr>
      <w:tr w:rsidR="514743F2" w14:paraId="23D977C8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3CA1F4D" w14:textId="0E3E552F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MA(1)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94BDE80" w14:textId="2E7ECFD2" w:rsidR="2F771C4B" w:rsidRDefault="2F771C4B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-0.2925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C0D046E" w14:textId="7CB53BC4" w:rsidR="2F771C4B" w:rsidRDefault="2F771C4B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2.1242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3AB9EBA" w14:textId="085E82FB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-0.</w:t>
            </w:r>
            <w:r w:rsidR="2124490B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81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B19519" w14:textId="2CFF0893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</w:t>
            </w:r>
            <w:r w:rsidR="6846F1B6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01734001</w:t>
            </w:r>
          </w:p>
        </w:tc>
      </w:tr>
      <w:tr w:rsidR="514743F2" w14:paraId="2F03895E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2E9BDEE" w14:textId="6F15ACAE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MA(2)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07F4E98" w14:textId="53BCEFDF" w:rsidR="17FE3833" w:rsidRDefault="17FE3833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0.3765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14290F" w14:textId="2C32CB27" w:rsidR="17FE3833" w:rsidRDefault="17FE3833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0.1822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3B6DE50" w14:textId="6F09B50F" w:rsidR="1C980766" w:rsidRDefault="1C980766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3.91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F94AFC" w14:textId="123B54B0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0.00</w:t>
            </w:r>
            <w:r w:rsidR="075DF9B1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0413372</w:t>
            </w:r>
          </w:p>
        </w:tc>
      </w:tr>
      <w:tr w:rsidR="514743F2" w14:paraId="0F5EA307" w14:textId="77777777" w:rsidTr="514743F2">
        <w:trPr>
          <w:trHeight w:val="3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548387" w14:textId="35D908E7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52775DA4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SAR(1)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8B4FC43" w14:textId="04E66D93" w:rsidR="186B1B61" w:rsidRDefault="186B1B61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0.1830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69C09E" w14:textId="54F7C7BB" w:rsidR="186B1B61" w:rsidRDefault="186B1B61" w:rsidP="514743F2">
            <w:pPr>
              <w:jc w:val="center"/>
              <w:rPr>
                <w:rFonts w:ascii="Lucida Console" w:eastAsia="Lucida Console" w:hAnsi="Lucida Console" w:cs="Lucida Console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0.0876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9BA7D9E" w14:textId="200870BF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2.</w:t>
            </w:r>
            <w:r w:rsidR="68FB6E24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28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7F557D" w14:textId="3F00ECF6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0.01</w:t>
            </w:r>
            <w:r w:rsidR="3BB88CC7"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723772</w:t>
            </w:r>
          </w:p>
        </w:tc>
      </w:tr>
      <w:tr w:rsidR="514743F2" w14:paraId="2C35F519" w14:textId="77777777" w:rsidTr="514743F2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2E643D7" w14:textId="698B7D78" w:rsidR="514743F2" w:rsidRDefault="514743F2" w:rsidP="514743F2"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Dane </w:t>
            </w:r>
            <w:proofErr w:type="spellStart"/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>diagnostyczne</w:t>
            </w:r>
            <w:proofErr w:type="spellEnd"/>
            <w:r w:rsidRPr="514743F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GB"/>
              </w:rPr>
              <w:t>:</w:t>
            </w:r>
          </w:p>
        </w:tc>
      </w:tr>
      <w:tr w:rsidR="514743F2" w14:paraId="58D4FA5A" w14:textId="77777777" w:rsidTr="514743F2">
        <w:trPr>
          <w:trHeight w:val="300"/>
        </w:trPr>
        <w:tc>
          <w:tcPr>
            <w:tcW w:w="2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DFF43F5" w14:textId="68C009E7" w:rsidR="514743F2" w:rsidRDefault="514743F2" w:rsidP="514743F2">
            <w:pPr>
              <w:jc w:val="center"/>
            </w:pPr>
            <w:proofErr w:type="spellStart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Współczynnik</w:t>
            </w:r>
            <w:proofErr w:type="spellEnd"/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8016CD" w14:textId="306AACDB" w:rsidR="406CE88C" w:rsidRDefault="406CE88C" w:rsidP="514743F2">
            <w:pPr>
              <w:jc w:val="center"/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9"/>
                <w:szCs w:val="19"/>
                <w:lang w:val="en-GB"/>
              </w:rPr>
              <w:t>0.999289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B3F9459" w14:textId="09E75B52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44C80FB" w14:textId="020CBDED" w:rsidR="514743F2" w:rsidRDefault="514743F2" w:rsidP="514743F2">
            <w:pPr>
              <w:jc w:val="center"/>
            </w:pPr>
            <w:r w:rsidRPr="514743F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F84FE2" w14:textId="4C1EB5A5" w:rsidR="514743F2" w:rsidRDefault="514743F2" w:rsidP="514743F2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71B1A296" w14:textId="58D7755B" w:rsidR="514743F2" w:rsidRDefault="514743F2" w:rsidP="514743F2">
      <w:pPr>
        <w:rPr>
          <w:rStyle w:val="Nagwek2Znak"/>
        </w:rPr>
      </w:pPr>
    </w:p>
    <w:p w14:paraId="7090AD27" w14:textId="433ECC46" w:rsidR="4CC0B582" w:rsidRDefault="4CC0B582" w:rsidP="36EACF5E">
      <w:pPr>
        <w:rPr>
          <w:rStyle w:val="Nagwek2Znak"/>
        </w:rPr>
      </w:pPr>
      <w:r w:rsidRPr="514743F2">
        <w:rPr>
          <w:rStyle w:val="Nagwek2Znak"/>
        </w:rPr>
        <w:t>4.2 Wykres reszt</w:t>
      </w:r>
    </w:p>
    <w:p w14:paraId="69709BD2" w14:textId="61C18FDF" w:rsidR="1C85EB61" w:rsidRDefault="1C85EB61" w:rsidP="514743F2">
      <w:pPr>
        <w:rPr>
          <w:rStyle w:val="Nagwek2Znak"/>
        </w:rPr>
      </w:pPr>
      <w:r>
        <w:rPr>
          <w:noProof/>
        </w:rPr>
        <w:drawing>
          <wp:inline distT="0" distB="0" distL="0" distR="0" wp14:anchorId="66076725" wp14:editId="201DAE29">
            <wp:extent cx="5640422" cy="3313748"/>
            <wp:effectExtent l="0" t="0" r="0" b="0"/>
            <wp:docPr id="774117424" name="Obraz 77411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22" cy="3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BF51" w14:textId="0009F81D" w:rsidR="36EACF5E" w:rsidRDefault="4CC0B582" w:rsidP="514743F2">
      <w:pPr>
        <w:rPr>
          <w:rStyle w:val="Nagwek2Znak"/>
        </w:rPr>
      </w:pPr>
      <w:r w:rsidRPr="514743F2">
        <w:rPr>
          <w:rStyle w:val="Nagwek2Znak"/>
        </w:rPr>
        <w:t xml:space="preserve">4.3 </w:t>
      </w:r>
      <w:proofErr w:type="spellStart"/>
      <w:r w:rsidRPr="514743F2">
        <w:rPr>
          <w:rStyle w:val="Nagwek2Znak"/>
        </w:rPr>
        <w:t>Kolerogram</w:t>
      </w:r>
      <w:proofErr w:type="spellEnd"/>
      <w:r w:rsidRPr="514743F2">
        <w:rPr>
          <w:rStyle w:val="Nagwek2Znak"/>
        </w:rPr>
        <w:t xml:space="preserve"> reszt z modelu</w:t>
      </w:r>
    </w:p>
    <w:p w14:paraId="45588571" w14:textId="6AF2901F" w:rsidR="36EACF5E" w:rsidRDefault="07FD854A" w:rsidP="36EACF5E">
      <w:r>
        <w:rPr>
          <w:noProof/>
        </w:rPr>
        <w:drawing>
          <wp:inline distT="0" distB="0" distL="0" distR="0" wp14:anchorId="5516DF06" wp14:editId="28078689">
            <wp:extent cx="5243708" cy="3019461"/>
            <wp:effectExtent l="0" t="0" r="0" b="0"/>
            <wp:docPr id="1476899083" name="Obraz 147689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20" r="50666"/>
                    <a:stretch>
                      <a:fillRect/>
                    </a:stretch>
                  </pic:blipFill>
                  <pic:spPr>
                    <a:xfrm>
                      <a:off x="0" y="0"/>
                      <a:ext cx="5243708" cy="30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6CF" w14:textId="1542B9C9" w:rsidR="5E1EC729" w:rsidRDefault="5E1EC729" w:rsidP="31363BC9">
      <w:pPr>
        <w:pStyle w:val="Nagwek1"/>
        <w:rPr>
          <w:ins w:id="67" w:author="Jakub Rybacki" w:date="2025-01-18T14:49:00Z" w16du:dateUtc="2025-01-18T13:49:00Z"/>
        </w:rPr>
      </w:pPr>
      <w:r w:rsidRPr="514743F2">
        <w:t>5. Model VECM</w:t>
      </w:r>
      <w:ins w:id="68" w:author="Jakub Rybacki" w:date="2025-01-18T14:49:00Z" w16du:dateUtc="2025-01-18T13:49:00Z">
        <w:r w:rsidR="00A52F06">
          <w:t xml:space="preserve"> [</w:t>
        </w:r>
        <w:r w:rsidR="00A52F06" w:rsidRPr="00A52F06">
          <w:rPr>
            <w:color w:val="FF0000"/>
            <w:rPrChange w:id="69" w:author="Jakub Rybacki" w:date="2025-01-18T14:49:00Z" w16du:dateUtc="2025-01-18T13:49:00Z">
              <w:rPr/>
            </w:rPrChange>
          </w:rPr>
          <w:t>6/15</w:t>
        </w:r>
        <w:r w:rsidR="00A52F06">
          <w:t>]</w:t>
        </w:r>
      </w:ins>
    </w:p>
    <w:p w14:paraId="568560C2" w14:textId="70428A2E" w:rsidR="00A52F06" w:rsidRDefault="00DB1FBD" w:rsidP="00793210">
      <w:pPr>
        <w:jc w:val="both"/>
        <w:rPr>
          <w:ins w:id="70" w:author="Jakub Rybacki" w:date="2025-01-18T14:52:00Z" w16du:dateUtc="2025-01-18T13:52:00Z"/>
          <w:color w:val="FF0000"/>
        </w:rPr>
        <w:pPrChange w:id="71" w:author="Jakub Rybacki" w:date="2025-01-18T14:52:00Z" w16du:dateUtc="2025-01-18T13:52:00Z">
          <w:pPr/>
        </w:pPrChange>
      </w:pPr>
      <w:ins w:id="72" w:author="Jakub Rybacki" w:date="2025-01-18T14:51:00Z" w16du:dateUtc="2025-01-18T13:51:00Z">
        <w:r w:rsidRPr="00DB1FBD">
          <w:rPr>
            <w:color w:val="FF0000"/>
            <w:rPrChange w:id="73" w:author="Jakub Rybacki" w:date="2025-01-18T14:51:00Z" w16du:dateUtc="2025-01-18T13:51:00Z">
              <w:rPr/>
            </w:rPrChange>
          </w:rPr>
          <w:t xml:space="preserve">Dobra tutaj </w:t>
        </w:r>
        <w:r>
          <w:rPr>
            <w:color w:val="FF0000"/>
          </w:rPr>
          <w:t xml:space="preserve">też jest sporo do poprawy </w:t>
        </w:r>
        <w:r w:rsidR="0046641D">
          <w:rPr>
            <w:color w:val="FF0000"/>
          </w:rPr>
          <w:t>–</w:t>
        </w:r>
        <w:r>
          <w:rPr>
            <w:color w:val="FF0000"/>
          </w:rPr>
          <w:t xml:space="preserve"> </w:t>
        </w:r>
        <w:r w:rsidR="0046641D">
          <w:rPr>
            <w:color w:val="FF0000"/>
          </w:rPr>
          <w:t xml:space="preserve">raz użycie </w:t>
        </w:r>
      </w:ins>
      <w:ins w:id="74" w:author="Jakub Rybacki" w:date="2025-01-18T14:52:00Z" w16du:dateUtc="2025-01-18T13:52:00Z">
        <w:r w:rsidR="0046641D">
          <w:rPr>
            <w:color w:val="FF0000"/>
          </w:rPr>
          <w:t>VECM jest trudne na gruncie te</w:t>
        </w:r>
        <w:r w:rsidR="00793210">
          <w:rPr>
            <w:color w:val="FF0000"/>
          </w:rPr>
          <w:t xml:space="preserve">oretycznym – tutaj zapewne nie pokazaliście testu </w:t>
        </w:r>
        <w:proofErr w:type="spellStart"/>
        <w:r w:rsidR="00793210">
          <w:rPr>
            <w:color w:val="FF0000"/>
          </w:rPr>
          <w:t>Johansena</w:t>
        </w:r>
        <w:proofErr w:type="spellEnd"/>
        <w:r w:rsidR="00793210">
          <w:rPr>
            <w:color w:val="FF0000"/>
          </w:rPr>
          <w:t xml:space="preserve">, bo wykluczał takie relacje. </w:t>
        </w:r>
      </w:ins>
    </w:p>
    <w:p w14:paraId="5406F850" w14:textId="6A4B57A7" w:rsidR="00793210" w:rsidRDefault="00793210" w:rsidP="00793210">
      <w:pPr>
        <w:jc w:val="both"/>
        <w:rPr>
          <w:ins w:id="75" w:author="Jakub Rybacki" w:date="2025-01-18T14:57:00Z" w16du:dateUtc="2025-01-18T13:57:00Z"/>
          <w:color w:val="FF0000"/>
        </w:rPr>
      </w:pPr>
      <w:ins w:id="76" w:author="Jakub Rybacki" w:date="2025-01-18T14:52:00Z" w16du:dateUtc="2025-01-18T13:52:00Z">
        <w:r>
          <w:rPr>
            <w:color w:val="FF0000"/>
          </w:rPr>
          <w:t xml:space="preserve">Dwa widać, że </w:t>
        </w:r>
        <w:r w:rsidR="004F4487">
          <w:rPr>
            <w:color w:val="FF0000"/>
          </w:rPr>
          <w:t xml:space="preserve">model nie jest stabilny i impuls </w:t>
        </w:r>
      </w:ins>
      <w:ins w:id="77" w:author="Jakub Rybacki" w:date="2025-01-18T14:53:00Z" w16du:dateUtc="2025-01-18T13:53:00Z">
        <w:r w:rsidR="004F4487">
          <w:rPr>
            <w:color w:val="FF0000"/>
          </w:rPr>
          <w:t xml:space="preserve">rośnie </w:t>
        </w:r>
      </w:ins>
      <w:ins w:id="78" w:author="Jakub Rybacki" w:date="2025-01-18T14:52:00Z" w16du:dateUtc="2025-01-18T13:52:00Z">
        <w:r w:rsidR="004F4487">
          <w:rPr>
            <w:color w:val="FF0000"/>
          </w:rPr>
          <w:t>w nieskończonoś</w:t>
        </w:r>
      </w:ins>
      <w:ins w:id="79" w:author="Jakub Rybacki" w:date="2025-01-18T14:53:00Z" w16du:dateUtc="2025-01-18T13:53:00Z">
        <w:r w:rsidR="004F4487">
          <w:rPr>
            <w:color w:val="FF0000"/>
          </w:rPr>
          <w:t xml:space="preserve">ć – macie natomiast plus, za to że dostrzegliście co jest nie tak. W wykresie z </w:t>
        </w:r>
        <w:proofErr w:type="spellStart"/>
        <w:r w:rsidR="004F4487">
          <w:rPr>
            <w:color w:val="FF0000"/>
          </w:rPr>
          <w:t>imoulsem</w:t>
        </w:r>
        <w:proofErr w:type="spellEnd"/>
        <w:r w:rsidR="004F4487">
          <w:rPr>
            <w:color w:val="FF0000"/>
          </w:rPr>
          <w:t xml:space="preserve"> brakuje etykiet co na co ma wpływać</w:t>
        </w:r>
        <w:r w:rsidR="00E26454">
          <w:rPr>
            <w:color w:val="FF0000"/>
          </w:rPr>
          <w:t xml:space="preserve"> – unikamy takiego </w:t>
        </w:r>
      </w:ins>
      <w:proofErr w:type="spellStart"/>
      <w:ins w:id="80" w:author="Jakub Rybacki" w:date="2025-01-18T14:54:00Z" w16du:dateUtc="2025-01-18T13:54:00Z">
        <w:r w:rsidR="00E26454">
          <w:rPr>
            <w:color w:val="FF0000"/>
          </w:rPr>
          <w:t>chaous</w:t>
        </w:r>
        <w:proofErr w:type="spellEnd"/>
        <w:r w:rsidR="00E26454">
          <w:rPr>
            <w:color w:val="FF0000"/>
          </w:rPr>
          <w:t xml:space="preserve">. Opis nie odpowiada </w:t>
        </w:r>
      </w:ins>
      <w:ins w:id="81" w:author="Jakub Rybacki" w:date="2025-01-18T14:57:00Z" w16du:dateUtc="2025-01-18T13:57:00Z">
        <w:r w:rsidR="00CC07D5">
          <w:rPr>
            <w:color w:val="FF0000"/>
          </w:rPr>
          <w:t>faktycznym problemom w impulsie.</w:t>
        </w:r>
      </w:ins>
    </w:p>
    <w:p w14:paraId="48CAA4BF" w14:textId="43570B6E" w:rsidR="00CC07D5" w:rsidRDefault="00CC07D5" w:rsidP="00793210">
      <w:pPr>
        <w:jc w:val="both"/>
        <w:rPr>
          <w:ins w:id="82" w:author="Jakub Rybacki" w:date="2025-01-18T14:58:00Z" w16du:dateUtc="2025-01-18T13:58:00Z"/>
          <w:color w:val="FF0000"/>
        </w:rPr>
      </w:pPr>
      <w:ins w:id="83" w:author="Jakub Rybacki" w:date="2025-01-18T14:57:00Z" w16du:dateUtc="2025-01-18T13:57:00Z">
        <w:r>
          <w:rPr>
            <w:color w:val="FF0000"/>
          </w:rPr>
          <w:t xml:space="preserve">Brakuje dekompozycji wariancji – pewnie </w:t>
        </w:r>
        <w:proofErr w:type="spellStart"/>
        <w:r>
          <w:rPr>
            <w:color w:val="FF0000"/>
          </w:rPr>
          <w:t>zgadije</w:t>
        </w:r>
      </w:ins>
      <w:proofErr w:type="spellEnd"/>
      <w:ins w:id="84" w:author="Jakub Rybacki" w:date="2025-01-18T14:58:00Z" w16du:dateUtc="2025-01-18T13:58:00Z">
        <w:r>
          <w:rPr>
            <w:color w:val="FF0000"/>
          </w:rPr>
          <w:t xml:space="preserve">, że coś tam nie wychodziło w związku z brakiem stabilności modelu. </w:t>
        </w:r>
      </w:ins>
    </w:p>
    <w:p w14:paraId="60BC6DDE" w14:textId="5DDC4B01" w:rsidR="00CC07D5" w:rsidRPr="00DB1FBD" w:rsidRDefault="00CC07D5" w:rsidP="00793210">
      <w:pPr>
        <w:jc w:val="both"/>
        <w:rPr>
          <w:color w:val="FF0000"/>
          <w:rPrChange w:id="85" w:author="Jakub Rybacki" w:date="2025-01-18T14:51:00Z" w16du:dateUtc="2025-01-18T13:51:00Z">
            <w:rPr>
              <w:rFonts w:ascii="Aptos" w:eastAsia="Aptos" w:hAnsi="Aptos" w:cs="Aptos"/>
              <w:sz w:val="24"/>
              <w:szCs w:val="24"/>
            </w:rPr>
          </w:rPrChange>
        </w:rPr>
        <w:pPrChange w:id="86" w:author="Jakub Rybacki" w:date="2025-01-18T14:52:00Z" w16du:dateUtc="2025-01-18T13:52:00Z">
          <w:pPr>
            <w:pStyle w:val="Nagwek1"/>
          </w:pPr>
        </w:pPrChange>
      </w:pPr>
      <w:ins w:id="87" w:author="Jakub Rybacki" w:date="2025-01-18T14:58:00Z" w16du:dateUtc="2025-01-18T13:58:00Z">
        <w:r>
          <w:rPr>
            <w:color w:val="FF0000"/>
          </w:rPr>
          <w:t xml:space="preserve">Tu będzie potrzebna poprawa – zaproponowałbym robić ją jednak ze zwykłym VAR. – wkładamy do niego – różnice inflacji, różnice stopy procentowej i różnice stopy bezrobocia. </w:t>
        </w:r>
      </w:ins>
    </w:p>
    <w:p w14:paraId="1B956521" w14:textId="29EE1D1C" w:rsidR="36EACF5E" w:rsidRDefault="54196596" w:rsidP="514743F2">
      <w:pPr>
        <w:pStyle w:val="Nagwek2"/>
      </w:pPr>
      <w:r w:rsidRPr="514743F2">
        <w:t xml:space="preserve">5.1 </w:t>
      </w:r>
      <w:r w:rsidR="21770B40" w:rsidRPr="514743F2">
        <w:t>T</w:t>
      </w:r>
      <w:r w:rsidR="1E06DBB3" w:rsidRPr="514743F2">
        <w:t xml:space="preserve">est </w:t>
      </w:r>
      <w:commentRangeStart w:id="88"/>
      <w:proofErr w:type="spellStart"/>
      <w:r w:rsidR="1E06DBB3" w:rsidRPr="514743F2">
        <w:t>Engla</w:t>
      </w:r>
      <w:proofErr w:type="spellEnd"/>
      <w:r w:rsidR="1E06DBB3" w:rsidRPr="514743F2">
        <w:t xml:space="preserve"> </w:t>
      </w:r>
      <w:commentRangeEnd w:id="88"/>
      <w:r w:rsidR="003929DB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88"/>
      </w:r>
      <w:r w:rsidR="1E06DBB3" w:rsidRPr="514743F2">
        <w:t xml:space="preserve">- </w:t>
      </w:r>
      <w:proofErr w:type="spellStart"/>
      <w:r w:rsidR="1E06DBB3" w:rsidRPr="514743F2">
        <w:t>Grangera</w:t>
      </w:r>
      <w:proofErr w:type="spellEnd"/>
      <w:r w:rsidR="1E06DBB3" w:rsidRPr="514743F2">
        <w:t xml:space="preserve"> i jego wyniki</w:t>
      </w:r>
    </w:p>
    <w:p w14:paraId="381BF420" w14:textId="1DF1EC52" w:rsidR="1E06DBB3" w:rsidRDefault="568103F6" w:rsidP="7A2C8583">
      <w:r>
        <w:rPr>
          <w:noProof/>
        </w:rPr>
        <w:drawing>
          <wp:inline distT="0" distB="0" distL="0" distR="0" wp14:anchorId="1EB57517" wp14:editId="4F9EEA48">
            <wp:extent cx="5724524" cy="990600"/>
            <wp:effectExtent l="0" t="0" r="0" b="0"/>
            <wp:docPr id="933999286" name="Obraz 933999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D89" w14:textId="7CF36B9B" w:rsidR="1E06DBB3" w:rsidRDefault="4677526D" w:rsidP="7A2C8583">
      <w:r>
        <w:t>p-</w:t>
      </w:r>
      <w:proofErr w:type="spellStart"/>
      <w:r>
        <w:t>value</w:t>
      </w:r>
      <w:proofErr w:type="spellEnd"/>
      <w:r>
        <w:t xml:space="preserve"> jest mniejsze niż 0</w:t>
      </w:r>
      <w:r w:rsidR="1E5579F2">
        <w:t>,05, zatem zmienne są stacjonarne</w:t>
      </w:r>
    </w:p>
    <w:p w14:paraId="1A126E25" w14:textId="53F094D9" w:rsidR="1E06DBB3" w:rsidRDefault="1E06DBB3" w:rsidP="7A2C8583">
      <w:r w:rsidRPr="514743F2">
        <w:rPr>
          <w:rStyle w:val="Nagwek2Znak"/>
        </w:rPr>
        <w:t>5.2 Analiza jednego z impulsów</w:t>
      </w:r>
    </w:p>
    <w:p w14:paraId="203F64E3" w14:textId="22CB62E4" w:rsidR="7A2C8583" w:rsidRDefault="49D1CBBC" w:rsidP="7A2C8583">
      <w:r>
        <w:rPr>
          <w:noProof/>
        </w:rPr>
        <w:drawing>
          <wp:inline distT="0" distB="0" distL="0" distR="0" wp14:anchorId="44DFBF29" wp14:editId="3EF1ECC4">
            <wp:extent cx="5724524" cy="3819525"/>
            <wp:effectExtent l="0" t="0" r="0" b="0"/>
            <wp:docPr id="1882880353" name="Obraz 188288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DBEE72">
        <w:t>Powyższy impuls obrazuje za</w:t>
      </w:r>
      <w:r w:rsidR="400DDF53">
        <w:t>leżność między bezrobociem a wskaźnikiem cen konsumpcyjnych</w:t>
      </w:r>
      <w:r w:rsidR="01CC8B6B">
        <w:t xml:space="preserve"> w okresie 12 miesięcy. Impuls ten jest rosnący, ale nie stabilizuje się z czasem.</w:t>
      </w:r>
      <w:r w:rsidR="12E67024">
        <w:t xml:space="preserve"> Oznacza to, że długookresowa zależność między</w:t>
      </w:r>
      <w:r w:rsidR="69A1029A">
        <w:t xml:space="preserve"> zmiennymi nie została uchwycona - może to wynikać z ograniczeń modelu lub braku występowania takiej za</w:t>
      </w:r>
      <w:r w:rsidR="393F717A">
        <w:t xml:space="preserve">leżności w długim okresie. </w:t>
      </w:r>
      <w:r w:rsidR="63598D8C">
        <w:t>Jest to zgodne z wnioskami, jakie zostały wyciągnięte z przytoczonej przez nas wcześniej literatury</w:t>
      </w:r>
      <w:r w:rsidR="4B5B7798">
        <w:t>: w długookresowej perspekty</w:t>
      </w:r>
      <w:r w:rsidR="6E88D29D">
        <w:t xml:space="preserve">wie zależność inflacją a bezrobociem </w:t>
      </w:r>
      <w:r w:rsidR="486182B7">
        <w:t xml:space="preserve">często </w:t>
      </w:r>
      <w:r w:rsidR="6E88D29D">
        <w:t>nie występuje.</w:t>
      </w:r>
    </w:p>
    <w:p w14:paraId="717572A3" w14:textId="0ECC44AE" w:rsidR="5E1EC729" w:rsidRDefault="5E1EC729" w:rsidP="0453BD09">
      <w:pPr>
        <w:pStyle w:val="Nagwek1"/>
        <w:rPr>
          <w:rFonts w:ascii="Aptos" w:eastAsia="Aptos" w:hAnsi="Aptos" w:cs="Aptos"/>
          <w:sz w:val="24"/>
          <w:szCs w:val="24"/>
        </w:rPr>
      </w:pPr>
      <w:r w:rsidRPr="559A0DE2">
        <w:t xml:space="preserve">6. </w:t>
      </w:r>
      <w:r w:rsidR="76497C36" w:rsidRPr="559A0DE2">
        <w:t>Analiza błędów prognoz</w:t>
      </w:r>
      <w:ins w:id="89" w:author="Jakub Rybacki" w:date="2025-01-18T14:57:00Z" w16du:dateUtc="2025-01-18T13:57:00Z">
        <w:r w:rsidR="00A35D6D">
          <w:t xml:space="preserve"> [</w:t>
        </w:r>
        <w:r w:rsidR="00A35D6D" w:rsidRPr="00A35D6D">
          <w:rPr>
            <w:color w:val="FF0000"/>
            <w:rPrChange w:id="90" w:author="Jakub Rybacki" w:date="2025-01-18T14:57:00Z" w16du:dateUtc="2025-01-18T13:57:00Z">
              <w:rPr/>
            </w:rPrChange>
          </w:rPr>
          <w:t>2 / 5</w:t>
        </w:r>
        <w:r w:rsidR="00A35D6D">
          <w:t>]</w:t>
        </w:r>
      </w:ins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59A0DE2" w14:paraId="517A1E1F" w14:textId="77777777" w:rsidTr="514743F2">
        <w:trPr>
          <w:trHeight w:val="300"/>
        </w:trPr>
        <w:tc>
          <w:tcPr>
            <w:tcW w:w="1502" w:type="dxa"/>
            <w:vAlign w:val="center"/>
          </w:tcPr>
          <w:p w14:paraId="65153FAE" w14:textId="0F3DD4C1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Model</w:t>
            </w:r>
          </w:p>
        </w:tc>
        <w:tc>
          <w:tcPr>
            <w:tcW w:w="1502" w:type="dxa"/>
            <w:vAlign w:val="center"/>
          </w:tcPr>
          <w:p w14:paraId="5A1A9EDB" w14:textId="1AD0AD2C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ME</w:t>
            </w:r>
          </w:p>
        </w:tc>
        <w:tc>
          <w:tcPr>
            <w:tcW w:w="1502" w:type="dxa"/>
            <w:vAlign w:val="center"/>
          </w:tcPr>
          <w:p w14:paraId="56BCEF40" w14:textId="69C382B7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MAE</w:t>
            </w:r>
          </w:p>
        </w:tc>
        <w:tc>
          <w:tcPr>
            <w:tcW w:w="1502" w:type="dxa"/>
            <w:vAlign w:val="center"/>
          </w:tcPr>
          <w:p w14:paraId="0794DE54" w14:textId="2852030F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RMSE</w:t>
            </w:r>
          </w:p>
        </w:tc>
        <w:tc>
          <w:tcPr>
            <w:tcW w:w="1502" w:type="dxa"/>
            <w:vAlign w:val="center"/>
          </w:tcPr>
          <w:p w14:paraId="63F24A4A" w14:textId="3965D5A5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MPE</w:t>
            </w:r>
          </w:p>
        </w:tc>
        <w:tc>
          <w:tcPr>
            <w:tcW w:w="1502" w:type="dxa"/>
            <w:vAlign w:val="center"/>
          </w:tcPr>
          <w:p w14:paraId="3F2296B7" w14:textId="2D8A3CA7" w:rsidR="6D3A8D95" w:rsidRDefault="6D3A8D95" w:rsidP="559A0DE2">
            <w:pPr>
              <w:jc w:val="center"/>
              <w:rPr>
                <w:b/>
                <w:bCs/>
              </w:rPr>
            </w:pPr>
            <w:r w:rsidRPr="559A0DE2">
              <w:rPr>
                <w:b/>
                <w:bCs/>
              </w:rPr>
              <w:t>MAPE</w:t>
            </w:r>
          </w:p>
        </w:tc>
      </w:tr>
      <w:tr w:rsidR="559A0DE2" w14:paraId="1BB8A5AC" w14:textId="77777777" w:rsidTr="514743F2">
        <w:trPr>
          <w:trHeight w:val="300"/>
        </w:trPr>
        <w:tc>
          <w:tcPr>
            <w:tcW w:w="1502" w:type="dxa"/>
            <w:vAlign w:val="center"/>
          </w:tcPr>
          <w:p w14:paraId="1B7E2890" w14:textId="67D117F7" w:rsidR="6D3A8D95" w:rsidRDefault="6D3A8D95" w:rsidP="559A0DE2">
            <w:pPr>
              <w:jc w:val="center"/>
            </w:pPr>
            <w:r w:rsidRPr="559A0DE2">
              <w:t>ARIMA</w:t>
            </w:r>
          </w:p>
        </w:tc>
        <w:tc>
          <w:tcPr>
            <w:tcW w:w="1502" w:type="dxa"/>
            <w:vAlign w:val="center"/>
          </w:tcPr>
          <w:p w14:paraId="47B167C8" w14:textId="5D18E2C4" w:rsidR="559A0DE2" w:rsidRDefault="3767D9C8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-0.000421075</w:t>
            </w:r>
          </w:p>
        </w:tc>
        <w:tc>
          <w:tcPr>
            <w:tcW w:w="1502" w:type="dxa"/>
            <w:vAlign w:val="center"/>
          </w:tcPr>
          <w:p w14:paraId="05BF13B3" w14:textId="10F47E88" w:rsidR="559A0DE2" w:rsidRDefault="3767D9C8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0.06493651</w:t>
            </w:r>
          </w:p>
        </w:tc>
        <w:tc>
          <w:tcPr>
            <w:tcW w:w="1502" w:type="dxa"/>
            <w:vAlign w:val="center"/>
          </w:tcPr>
          <w:p w14:paraId="02005281" w14:textId="16E3BF80" w:rsidR="559A0DE2" w:rsidRDefault="3767D9C8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0.07994173</w:t>
            </w:r>
          </w:p>
        </w:tc>
        <w:tc>
          <w:tcPr>
            <w:tcW w:w="1502" w:type="dxa"/>
            <w:vAlign w:val="center"/>
          </w:tcPr>
          <w:p w14:paraId="5D4D46B6" w14:textId="785A5FFD" w:rsidR="559A0DE2" w:rsidRDefault="3767D9C8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0.01841151</w:t>
            </w:r>
          </w:p>
        </w:tc>
        <w:tc>
          <w:tcPr>
            <w:tcW w:w="1502" w:type="dxa"/>
            <w:vAlign w:val="center"/>
          </w:tcPr>
          <w:p w14:paraId="257771F5" w14:textId="74E95A1E" w:rsidR="559A0DE2" w:rsidRDefault="3767D9C8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1.276431</w:t>
            </w:r>
          </w:p>
        </w:tc>
      </w:tr>
      <w:tr w:rsidR="559A0DE2" w14:paraId="49D46206" w14:textId="77777777" w:rsidTr="514743F2">
        <w:trPr>
          <w:trHeight w:val="300"/>
        </w:trPr>
        <w:tc>
          <w:tcPr>
            <w:tcW w:w="1502" w:type="dxa"/>
            <w:vAlign w:val="center"/>
          </w:tcPr>
          <w:p w14:paraId="60B9BE31" w14:textId="2B755EF0" w:rsidR="6D3A8D95" w:rsidRDefault="6D3A8D95" w:rsidP="559A0DE2">
            <w:pPr>
              <w:jc w:val="center"/>
            </w:pPr>
            <w:r w:rsidRPr="559A0DE2">
              <w:t>ARDL</w:t>
            </w:r>
          </w:p>
        </w:tc>
        <w:tc>
          <w:tcPr>
            <w:tcW w:w="1502" w:type="dxa"/>
            <w:vAlign w:val="center"/>
          </w:tcPr>
          <w:p w14:paraId="74EC4B62" w14:textId="50941A72" w:rsidR="559A0DE2" w:rsidRDefault="28D6A9F3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commentRangeStart w:id="91"/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11.34925</w:t>
            </w:r>
            <w:commentRangeEnd w:id="91"/>
            <w:r w:rsidR="00A35D6D">
              <w:rPr>
                <w:rStyle w:val="Odwoaniedokomentarza"/>
              </w:rPr>
              <w:commentReference w:id="91"/>
            </w:r>
          </w:p>
        </w:tc>
        <w:tc>
          <w:tcPr>
            <w:tcW w:w="1502" w:type="dxa"/>
            <w:vAlign w:val="center"/>
          </w:tcPr>
          <w:p w14:paraId="1EB2DC16" w14:textId="63D0743A" w:rsidR="559A0DE2" w:rsidRDefault="28D6A9F3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11.41442</w:t>
            </w:r>
          </w:p>
        </w:tc>
        <w:tc>
          <w:tcPr>
            <w:tcW w:w="1502" w:type="dxa"/>
            <w:vAlign w:val="center"/>
          </w:tcPr>
          <w:p w14:paraId="7EF80B29" w14:textId="19D931BD" w:rsidR="559A0DE2" w:rsidRDefault="28D6A9F3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14.83558</w:t>
            </w:r>
          </w:p>
        </w:tc>
        <w:tc>
          <w:tcPr>
            <w:tcW w:w="1502" w:type="dxa"/>
            <w:vAlign w:val="center"/>
          </w:tcPr>
          <w:p w14:paraId="1B924DF8" w14:textId="6E54F6A8" w:rsidR="559A0DE2" w:rsidRDefault="28D6A9F3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10.2378</w:t>
            </w:r>
          </w:p>
        </w:tc>
        <w:tc>
          <w:tcPr>
            <w:tcW w:w="1502" w:type="dxa"/>
            <w:vAlign w:val="center"/>
          </w:tcPr>
          <w:p w14:paraId="6B36651C" w14:textId="44CF2CD3" w:rsidR="559A0DE2" w:rsidRDefault="28D6A9F3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10.30802</w:t>
            </w:r>
          </w:p>
        </w:tc>
      </w:tr>
      <w:tr w:rsidR="559A0DE2" w14:paraId="7BDA2E53" w14:textId="77777777" w:rsidTr="514743F2">
        <w:trPr>
          <w:trHeight w:val="300"/>
        </w:trPr>
        <w:tc>
          <w:tcPr>
            <w:tcW w:w="1502" w:type="dxa"/>
            <w:vAlign w:val="center"/>
          </w:tcPr>
          <w:p w14:paraId="492C8F73" w14:textId="4A6BAC1B" w:rsidR="6D3A8D95" w:rsidRDefault="6D3A8D95" w:rsidP="559A0DE2">
            <w:pPr>
              <w:jc w:val="center"/>
            </w:pPr>
            <w:r w:rsidRPr="559A0DE2">
              <w:t>VAR / VECM</w:t>
            </w:r>
          </w:p>
        </w:tc>
        <w:tc>
          <w:tcPr>
            <w:tcW w:w="1502" w:type="dxa"/>
            <w:vAlign w:val="center"/>
          </w:tcPr>
          <w:p w14:paraId="2E377818" w14:textId="62D932F2" w:rsidR="559A0DE2" w:rsidRDefault="156BA82B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103.9773</w:t>
            </w:r>
          </w:p>
        </w:tc>
        <w:tc>
          <w:tcPr>
            <w:tcW w:w="1502" w:type="dxa"/>
            <w:vAlign w:val="center"/>
          </w:tcPr>
          <w:p w14:paraId="68B20C1F" w14:textId="3C3F8139" w:rsidR="559A0DE2" w:rsidRDefault="156BA82B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103.9773</w:t>
            </w:r>
          </w:p>
        </w:tc>
        <w:tc>
          <w:tcPr>
            <w:tcW w:w="1502" w:type="dxa"/>
            <w:vAlign w:val="center"/>
          </w:tcPr>
          <w:p w14:paraId="14198AA6" w14:textId="28A33D68" w:rsidR="559A0DE2" w:rsidRDefault="156BA82B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104.4182</w:t>
            </w:r>
          </w:p>
        </w:tc>
        <w:tc>
          <w:tcPr>
            <w:tcW w:w="1502" w:type="dxa"/>
            <w:vAlign w:val="center"/>
          </w:tcPr>
          <w:p w14:paraId="71C7861A" w14:textId="70D73CC5" w:rsidR="559A0DE2" w:rsidRDefault="156BA82B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99.77073</w:t>
            </w:r>
          </w:p>
        </w:tc>
        <w:tc>
          <w:tcPr>
            <w:tcW w:w="1502" w:type="dxa"/>
            <w:vAlign w:val="center"/>
          </w:tcPr>
          <w:p w14:paraId="36BB3EA7" w14:textId="6513ACA1" w:rsidR="559A0DE2" w:rsidRDefault="156BA82B" w:rsidP="514743F2">
            <w:pPr>
              <w:jc w:val="center"/>
              <w:rPr>
                <w:rFonts w:ascii="Aptos" w:eastAsia="Aptos" w:hAnsi="Aptos" w:cs="Aptos"/>
                <w:sz w:val="16"/>
                <w:szCs w:val="16"/>
              </w:rPr>
            </w:pPr>
            <w:r w:rsidRPr="514743F2">
              <w:rPr>
                <w:rFonts w:ascii="Lucida Console" w:eastAsia="Lucida Console" w:hAnsi="Lucida Console" w:cs="Lucida Console"/>
                <w:color w:val="000000" w:themeColor="text1"/>
                <w:sz w:val="16"/>
                <w:szCs w:val="16"/>
              </w:rPr>
              <w:t>99.77073</w:t>
            </w:r>
          </w:p>
        </w:tc>
      </w:tr>
    </w:tbl>
    <w:p w14:paraId="379689C9" w14:textId="0ED12DCC" w:rsidR="2B38374F" w:rsidRDefault="2B38374F" w:rsidP="2B38374F"/>
    <w:p w14:paraId="21DD9A79" w14:textId="6F6E89FE" w:rsidR="463FFD8F" w:rsidRDefault="463FFD8F" w:rsidP="514743F2">
      <w:r w:rsidRPr="514743F2">
        <w:t>Wykres trzech prognoz:</w:t>
      </w:r>
    </w:p>
    <w:p w14:paraId="769B57E4" w14:textId="7A07717D" w:rsidR="463FFD8F" w:rsidRDefault="463FFD8F" w:rsidP="514743F2">
      <w:r>
        <w:rPr>
          <w:noProof/>
        </w:rPr>
        <w:drawing>
          <wp:inline distT="0" distB="0" distL="0" distR="0" wp14:anchorId="54109B69" wp14:editId="6E953CB9">
            <wp:extent cx="5724524" cy="3276600"/>
            <wp:effectExtent l="0" t="0" r="0" b="0"/>
            <wp:docPr id="253384424" name="Obraz 25338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80EA" w14:textId="778CAB61" w:rsidR="20EF47B9" w:rsidRDefault="6D3A8D95" w:rsidP="559A0DE2">
      <w:pPr>
        <w:pStyle w:val="Nagwek1"/>
      </w:pPr>
      <w:r w:rsidRPr="514743F2">
        <w:t>7. Wnioski</w:t>
      </w:r>
    </w:p>
    <w:p w14:paraId="48B1EEA3" w14:textId="0956EFCB" w:rsidR="0E8B9DB1" w:rsidRDefault="0E8B9DB1" w:rsidP="514743F2">
      <w:r w:rsidRPr="514743F2">
        <w:t xml:space="preserve">Najlepszym modelem do przeprowadzenia prognozy będzie model ARIMA. </w:t>
      </w:r>
      <w:r w:rsidR="0C0E545A" w:rsidRPr="514743F2">
        <w:t>Wszystkie błędy prognoz (ME, MAE, RMSE, MPE i MAPE) osiągają na</w:t>
      </w:r>
      <w:r w:rsidR="23CA9727" w:rsidRPr="514743F2">
        <w:t xml:space="preserve">jbliższe zera wartości </w:t>
      </w:r>
      <w:r w:rsidR="488BDAE2" w:rsidRPr="514743F2">
        <w:t>dla</w:t>
      </w:r>
      <w:r w:rsidR="23CA9727" w:rsidRPr="514743F2">
        <w:t xml:space="preserve"> modelu ARIMA</w:t>
      </w:r>
      <w:r w:rsidR="7EC56866" w:rsidRPr="514743F2">
        <w:t xml:space="preserve"> - są one</w:t>
      </w:r>
      <w:r w:rsidR="5A4364EC" w:rsidRPr="514743F2">
        <w:t xml:space="preserve"> zdecydowanie mniejsze niż w modelu ARDL</w:t>
      </w:r>
      <w:r w:rsidR="1338A849" w:rsidRPr="514743F2">
        <w:t xml:space="preserve"> oraz</w:t>
      </w:r>
      <w:r w:rsidR="5A4364EC" w:rsidRPr="514743F2">
        <w:t xml:space="preserve"> VECM.</w:t>
      </w:r>
      <w:r w:rsidR="23CA9727" w:rsidRPr="514743F2">
        <w:t xml:space="preserve"> </w:t>
      </w:r>
      <w:r w:rsidR="0ACC0E6F" w:rsidRPr="514743F2">
        <w:t>Model ARDL należy również odrzucić ze względu na wyraźnie odstającą prognozę liniową względem pozostałych dwóch modeli (</w:t>
      </w:r>
      <w:r w:rsidR="4DCA96A6" w:rsidRPr="514743F2">
        <w:t>osiąga wartości powyżej 90 dla następnych 12 miesięcy).</w:t>
      </w:r>
    </w:p>
    <w:sectPr w:rsidR="0E8B9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1" w:author="Jakub Rybacki" w:date="2025-01-18T14:07:00Z" w:initials="JR">
    <w:p w14:paraId="2B13FA50" w14:textId="77777777" w:rsidR="003D78B6" w:rsidRDefault="003D78B6" w:rsidP="003D78B6">
      <w:pPr>
        <w:pStyle w:val="Tekstkomentarza"/>
      </w:pPr>
      <w:r>
        <w:rPr>
          <w:rStyle w:val="Odwoaniedokomentarza"/>
        </w:rPr>
        <w:annotationRef/>
      </w:r>
      <w:r>
        <w:t xml:space="preserve">Od takich zapisów warto zaczynać każdy rozdział,. Przesunąlem z konca </w:t>
      </w:r>
    </w:p>
  </w:comment>
  <w:comment w:id="25" w:author="Jakub Rybacki" w:date="2025-01-18T14:44:00Z" w:initials="JR">
    <w:p w14:paraId="3D1A5F9C" w14:textId="77777777" w:rsidR="009810A2" w:rsidRDefault="009810A2" w:rsidP="009810A2">
      <w:pPr>
        <w:pStyle w:val="Tekstkomentarza"/>
      </w:pPr>
      <w:r>
        <w:rPr>
          <w:rStyle w:val="Odwoaniedokomentarza"/>
        </w:rPr>
        <w:annotationRef/>
      </w:r>
      <w:r>
        <w:t>Do paragrafu na górze:</w:t>
      </w:r>
    </w:p>
    <w:p w14:paraId="6AAA807A" w14:textId="77777777" w:rsidR="009810A2" w:rsidRDefault="009810A2" w:rsidP="009810A2">
      <w:pPr>
        <w:pStyle w:val="Tekstkomentarza"/>
      </w:pPr>
      <w:r>
        <w:t xml:space="preserve">Od takich zapisów warto zaczynać każdy rozdział,. Przesunąlem z konca </w:t>
      </w:r>
    </w:p>
  </w:comment>
  <w:comment w:id="26" w:author="Jakub Rybacki" w:date="2025-01-18T14:11:00Z" w:initials="JR">
    <w:p w14:paraId="608C123E" w14:textId="2A21E33F" w:rsidR="00534336" w:rsidRDefault="00534336" w:rsidP="00534336">
      <w:pPr>
        <w:pStyle w:val="Tekstkomentarza"/>
      </w:pPr>
      <w:r>
        <w:rPr>
          <w:rStyle w:val="Odwoaniedokomentarza"/>
        </w:rPr>
        <w:annotationRef/>
      </w:r>
      <w:r>
        <w:t>Troche brakuje mi jednostki tutaj rozpzisanej - rozumiem ze 1 pkt bezrobocia mniej podnosi CPI o 0,3</w:t>
      </w:r>
    </w:p>
  </w:comment>
  <w:comment w:id="36" w:author="Jakub Rybacki" w:date="2025-01-18T14:29:00Z" w:initials="JR">
    <w:p w14:paraId="2ED3066E" w14:textId="77777777" w:rsidR="00440B81" w:rsidRDefault="00440B81" w:rsidP="00440B81">
      <w:pPr>
        <w:pStyle w:val="Tekstkomentarza"/>
      </w:pPr>
      <w:r>
        <w:rPr>
          <w:rStyle w:val="Odwoaniedokomentarza"/>
        </w:rPr>
        <w:annotationRef/>
      </w:r>
      <w:r>
        <w:t xml:space="preserve">Ten kod R sugeruje, jakbyśćie potem uzywali z powrotem na nowo wczytanego pliku - sprawdźcie pls czy tam flow dobry idzie. </w:t>
      </w:r>
    </w:p>
  </w:comment>
  <w:comment w:id="39" w:author="Jakub Rybacki" w:date="2025-01-18T14:06:00Z" w:initials="JR">
    <w:p w14:paraId="13E71ED3" w14:textId="24EE1724" w:rsidR="00DE4AA3" w:rsidRDefault="00DE4AA3" w:rsidP="00DE4AA3">
      <w:pPr>
        <w:pStyle w:val="Tekstkomentarza"/>
      </w:pPr>
      <w:r>
        <w:rPr>
          <w:rStyle w:val="Odwoaniedokomentarza"/>
        </w:rPr>
        <w:annotationRef/>
      </w:r>
      <w:r>
        <w:t>Brakuje mi argumentu uzasadniającego dobór formy modelu - poproszę o pokazanie tablicy z kryteriami labo korelogramów etc.</w:t>
      </w:r>
    </w:p>
  </w:comment>
  <w:comment w:id="88" w:author="Jakub Rybacki" w:date="2025-01-18T14:37:00Z" w:initials="JR">
    <w:p w14:paraId="2B632F5A" w14:textId="77777777" w:rsidR="003929DB" w:rsidRDefault="003929DB" w:rsidP="003929DB">
      <w:pPr>
        <w:pStyle w:val="Tekstkomentarza"/>
      </w:pPr>
      <w:r>
        <w:rPr>
          <w:rStyle w:val="Odwoaniedokomentarza"/>
        </w:rPr>
        <w:annotationRef/>
      </w:r>
      <w:r>
        <w:t>TBH rozpoczynanie budowy takiego VECM ma trochę nikły sens. Podstawowym założeniem takiego modelu jest to, że każda ze zmiennych jest zintegrowana tego samego stopnia (ma ten same trend - np.. Liniowy, kwadratowy)</w:t>
      </w:r>
    </w:p>
    <w:p w14:paraId="171C69B0" w14:textId="77777777" w:rsidR="003929DB" w:rsidRDefault="003929DB" w:rsidP="003929DB">
      <w:pPr>
        <w:pStyle w:val="Tekstkomentarza"/>
      </w:pPr>
    </w:p>
    <w:p w14:paraId="380F3E2F" w14:textId="77777777" w:rsidR="003929DB" w:rsidRDefault="003929DB" w:rsidP="003929DB">
      <w:pPr>
        <w:pStyle w:val="Tekstkomentarza"/>
      </w:pPr>
      <w:r>
        <w:t xml:space="preserve">Indeks inflacji ma trend wzrostowy - to widać, </w:t>
      </w:r>
    </w:p>
    <w:p w14:paraId="4EF6CE36" w14:textId="77777777" w:rsidR="003929DB" w:rsidRDefault="003929DB" w:rsidP="003929DB">
      <w:pPr>
        <w:pStyle w:val="Tekstkomentarza"/>
      </w:pPr>
      <w:r>
        <w:t xml:space="preserve">Stopa bezrobocia - historycznie w Polsce ma spadający, ale realnie wyniki są raczej  zamknięte w przedziale. </w:t>
      </w:r>
    </w:p>
  </w:comment>
  <w:comment w:id="91" w:author="Jakub Rybacki" w:date="2025-01-18T14:57:00Z" w:initials="JR">
    <w:p w14:paraId="3532A0D2" w14:textId="77777777" w:rsidR="00A35D6D" w:rsidRDefault="00A35D6D" w:rsidP="00A35D6D">
      <w:pPr>
        <w:pStyle w:val="Tekstkomentarza"/>
      </w:pPr>
      <w:r>
        <w:rPr>
          <w:rStyle w:val="Odwoaniedokomentarza"/>
        </w:rPr>
        <w:annotationRef/>
      </w:r>
      <w:r>
        <w:t xml:space="preserve">Tu coś jest ewidentnie nie tak - i to nie dlatego, że modele mają orzształ, tylko zrstawiwamy ze sobą zupełnie inne przekształcenia naszej zmiennej. </w:t>
      </w:r>
    </w:p>
    <w:p w14:paraId="725063E4" w14:textId="77777777" w:rsidR="00A35D6D" w:rsidRDefault="00A35D6D" w:rsidP="00A35D6D">
      <w:pPr>
        <w:pStyle w:val="Tekstkomentarza"/>
      </w:pPr>
    </w:p>
    <w:p w14:paraId="4FA8DDA3" w14:textId="77777777" w:rsidR="00A35D6D" w:rsidRDefault="00A35D6D" w:rsidP="00A35D6D">
      <w:pPr>
        <w:pStyle w:val="Tekstkomentarza"/>
      </w:pPr>
      <w:r>
        <w:t>Podobnie na wykresie poniżej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13FA50" w15:done="0"/>
  <w15:commentEx w15:paraId="6AAA807A" w15:done="0"/>
  <w15:commentEx w15:paraId="608C123E" w15:done="0"/>
  <w15:commentEx w15:paraId="2ED3066E" w15:done="0"/>
  <w15:commentEx w15:paraId="13E71ED3" w15:done="0"/>
  <w15:commentEx w15:paraId="4EF6CE36" w15:done="0"/>
  <w15:commentEx w15:paraId="4FA8DD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D5E768" w16cex:dateUtc="2025-01-18T13:07:00Z"/>
  <w16cex:commentExtensible w16cex:durableId="20A97F19" w16cex:dateUtc="2025-01-18T13:44:00Z"/>
  <w16cex:commentExtensible w16cex:durableId="2311F2BC" w16cex:dateUtc="2025-01-18T13:11:00Z"/>
  <w16cex:commentExtensible w16cex:durableId="5AFCB810" w16cex:dateUtc="2025-01-18T13:29:00Z"/>
  <w16cex:commentExtensible w16cex:durableId="1FE30C18" w16cex:dateUtc="2025-01-18T13:06:00Z"/>
  <w16cex:commentExtensible w16cex:durableId="3E4713DD" w16cex:dateUtc="2025-01-18T13:37:00Z"/>
  <w16cex:commentExtensible w16cex:durableId="0BB240FD" w16cex:dateUtc="2025-01-18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13FA50" w16cid:durableId="28D5E768"/>
  <w16cid:commentId w16cid:paraId="6AAA807A" w16cid:durableId="20A97F19"/>
  <w16cid:commentId w16cid:paraId="608C123E" w16cid:durableId="2311F2BC"/>
  <w16cid:commentId w16cid:paraId="2ED3066E" w16cid:durableId="5AFCB810"/>
  <w16cid:commentId w16cid:paraId="13E71ED3" w16cid:durableId="1FE30C18"/>
  <w16cid:commentId w16cid:paraId="4EF6CE36" w16cid:durableId="3E4713DD"/>
  <w16cid:commentId w16cid:paraId="4FA8DDA3" w16cid:durableId="0BB240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7D69"/>
    <w:multiLevelType w:val="hybridMultilevel"/>
    <w:tmpl w:val="C4849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4662"/>
    <w:multiLevelType w:val="hybridMultilevel"/>
    <w:tmpl w:val="C484971E"/>
    <w:lvl w:ilvl="0" w:tplc="C8B45CBA">
      <w:start w:val="1"/>
      <w:numFmt w:val="decimal"/>
      <w:lvlText w:val="%1."/>
      <w:lvlJc w:val="left"/>
      <w:pPr>
        <w:ind w:left="720" w:hanging="360"/>
      </w:pPr>
    </w:lvl>
    <w:lvl w:ilvl="1" w:tplc="E8968292">
      <w:start w:val="1"/>
      <w:numFmt w:val="lowerLetter"/>
      <w:lvlText w:val="%2."/>
      <w:lvlJc w:val="left"/>
      <w:pPr>
        <w:ind w:left="1440" w:hanging="360"/>
      </w:pPr>
    </w:lvl>
    <w:lvl w:ilvl="2" w:tplc="889413C8">
      <w:start w:val="1"/>
      <w:numFmt w:val="lowerRoman"/>
      <w:lvlText w:val="%3."/>
      <w:lvlJc w:val="right"/>
      <w:pPr>
        <w:ind w:left="2160" w:hanging="180"/>
      </w:pPr>
    </w:lvl>
    <w:lvl w:ilvl="3" w:tplc="559C9F3E">
      <w:start w:val="1"/>
      <w:numFmt w:val="decimal"/>
      <w:lvlText w:val="%4."/>
      <w:lvlJc w:val="left"/>
      <w:pPr>
        <w:ind w:left="2880" w:hanging="360"/>
      </w:pPr>
    </w:lvl>
    <w:lvl w:ilvl="4" w:tplc="B030BC98">
      <w:start w:val="1"/>
      <w:numFmt w:val="lowerLetter"/>
      <w:lvlText w:val="%5."/>
      <w:lvlJc w:val="left"/>
      <w:pPr>
        <w:ind w:left="3600" w:hanging="360"/>
      </w:pPr>
    </w:lvl>
    <w:lvl w:ilvl="5" w:tplc="8F0655E4">
      <w:start w:val="1"/>
      <w:numFmt w:val="lowerRoman"/>
      <w:lvlText w:val="%6."/>
      <w:lvlJc w:val="right"/>
      <w:pPr>
        <w:ind w:left="4320" w:hanging="180"/>
      </w:pPr>
    </w:lvl>
    <w:lvl w:ilvl="6" w:tplc="64020AA8">
      <w:start w:val="1"/>
      <w:numFmt w:val="decimal"/>
      <w:lvlText w:val="%7."/>
      <w:lvlJc w:val="left"/>
      <w:pPr>
        <w:ind w:left="5040" w:hanging="360"/>
      </w:pPr>
    </w:lvl>
    <w:lvl w:ilvl="7" w:tplc="110E8CD0">
      <w:start w:val="1"/>
      <w:numFmt w:val="lowerLetter"/>
      <w:lvlText w:val="%8."/>
      <w:lvlJc w:val="left"/>
      <w:pPr>
        <w:ind w:left="5760" w:hanging="360"/>
      </w:pPr>
    </w:lvl>
    <w:lvl w:ilvl="8" w:tplc="6D3AA684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19649">
    <w:abstractNumId w:val="1"/>
  </w:num>
  <w:num w:numId="2" w16cid:durableId="1987872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kub Rybacki">
    <w15:presenceInfo w15:providerId="AD" w15:userId="S::jrybacki@kozminski.edu.pl::5d743793-3a49-4360-be51-24f3680f1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04AC19"/>
    <w:rsid w:val="000C4696"/>
    <w:rsid w:val="000D39C2"/>
    <w:rsid w:val="001B04FF"/>
    <w:rsid w:val="00213473"/>
    <w:rsid w:val="002200B3"/>
    <w:rsid w:val="002669CD"/>
    <w:rsid w:val="00316587"/>
    <w:rsid w:val="0036BF02"/>
    <w:rsid w:val="003929DB"/>
    <w:rsid w:val="003D78B6"/>
    <w:rsid w:val="00432C5D"/>
    <w:rsid w:val="00440B81"/>
    <w:rsid w:val="0046641D"/>
    <w:rsid w:val="004F22FB"/>
    <w:rsid w:val="004F4487"/>
    <w:rsid w:val="004F467A"/>
    <w:rsid w:val="00500252"/>
    <w:rsid w:val="00534336"/>
    <w:rsid w:val="00684670"/>
    <w:rsid w:val="00793210"/>
    <w:rsid w:val="00795142"/>
    <w:rsid w:val="00890A50"/>
    <w:rsid w:val="008A6807"/>
    <w:rsid w:val="008E009A"/>
    <w:rsid w:val="008F5A1D"/>
    <w:rsid w:val="008F62A6"/>
    <w:rsid w:val="009810A2"/>
    <w:rsid w:val="00A35D6D"/>
    <w:rsid w:val="00A52F06"/>
    <w:rsid w:val="00A94E26"/>
    <w:rsid w:val="00B70BC3"/>
    <w:rsid w:val="00BD0DBD"/>
    <w:rsid w:val="00CC07D5"/>
    <w:rsid w:val="00CC7F0B"/>
    <w:rsid w:val="00DB1FBD"/>
    <w:rsid w:val="00DE4AA3"/>
    <w:rsid w:val="00E26454"/>
    <w:rsid w:val="00E813B7"/>
    <w:rsid w:val="00F15C69"/>
    <w:rsid w:val="00F56EB2"/>
    <w:rsid w:val="00F663D8"/>
    <w:rsid w:val="0110A4D4"/>
    <w:rsid w:val="012DC9A9"/>
    <w:rsid w:val="014A2E4A"/>
    <w:rsid w:val="01CC8B6B"/>
    <w:rsid w:val="01E3A266"/>
    <w:rsid w:val="042CC4C5"/>
    <w:rsid w:val="0453BD09"/>
    <w:rsid w:val="04EB0F63"/>
    <w:rsid w:val="05153360"/>
    <w:rsid w:val="061B400E"/>
    <w:rsid w:val="06547EFD"/>
    <w:rsid w:val="07072F08"/>
    <w:rsid w:val="07365E47"/>
    <w:rsid w:val="075DF9B1"/>
    <w:rsid w:val="076C40ED"/>
    <w:rsid w:val="07FD854A"/>
    <w:rsid w:val="081DF39D"/>
    <w:rsid w:val="0925A309"/>
    <w:rsid w:val="0A469079"/>
    <w:rsid w:val="0ACC0E6F"/>
    <w:rsid w:val="0B86270A"/>
    <w:rsid w:val="0C0E545A"/>
    <w:rsid w:val="0E08B416"/>
    <w:rsid w:val="0E345EE5"/>
    <w:rsid w:val="0E8B9DB1"/>
    <w:rsid w:val="0EC0C77A"/>
    <w:rsid w:val="0F8A9AF2"/>
    <w:rsid w:val="10ADFCC2"/>
    <w:rsid w:val="1142BC00"/>
    <w:rsid w:val="116D8037"/>
    <w:rsid w:val="11A87490"/>
    <w:rsid w:val="11DBFC18"/>
    <w:rsid w:val="11DF43FE"/>
    <w:rsid w:val="12E67024"/>
    <w:rsid w:val="12F28F2D"/>
    <w:rsid w:val="1338A849"/>
    <w:rsid w:val="135F0F87"/>
    <w:rsid w:val="13FE7E6B"/>
    <w:rsid w:val="14B486C2"/>
    <w:rsid w:val="14B82284"/>
    <w:rsid w:val="156BA82B"/>
    <w:rsid w:val="15D370F7"/>
    <w:rsid w:val="161A6AAE"/>
    <w:rsid w:val="1622B498"/>
    <w:rsid w:val="16F2CDFA"/>
    <w:rsid w:val="17D90E64"/>
    <w:rsid w:val="17FE3833"/>
    <w:rsid w:val="186B1B61"/>
    <w:rsid w:val="18C197C0"/>
    <w:rsid w:val="18FBD387"/>
    <w:rsid w:val="19727DB3"/>
    <w:rsid w:val="19A64F95"/>
    <w:rsid w:val="1A175BFE"/>
    <w:rsid w:val="1A343A5C"/>
    <w:rsid w:val="1AB901B8"/>
    <w:rsid w:val="1ACEC5E5"/>
    <w:rsid w:val="1AF8B436"/>
    <w:rsid w:val="1BCE49AF"/>
    <w:rsid w:val="1C070823"/>
    <w:rsid w:val="1C5A9BEC"/>
    <w:rsid w:val="1C85EB61"/>
    <w:rsid w:val="1C980766"/>
    <w:rsid w:val="1CADF856"/>
    <w:rsid w:val="1DE4A0D7"/>
    <w:rsid w:val="1E06DBB3"/>
    <w:rsid w:val="1E5579F2"/>
    <w:rsid w:val="1EC5F2AC"/>
    <w:rsid w:val="1F25461F"/>
    <w:rsid w:val="1F3E2FC1"/>
    <w:rsid w:val="20E97888"/>
    <w:rsid w:val="20EF47B9"/>
    <w:rsid w:val="2124490B"/>
    <w:rsid w:val="21770B40"/>
    <w:rsid w:val="21854782"/>
    <w:rsid w:val="21A6901B"/>
    <w:rsid w:val="2253592A"/>
    <w:rsid w:val="231C51DD"/>
    <w:rsid w:val="23CA9727"/>
    <w:rsid w:val="244ED193"/>
    <w:rsid w:val="24A48477"/>
    <w:rsid w:val="24E0A435"/>
    <w:rsid w:val="264ABC5F"/>
    <w:rsid w:val="266DE94D"/>
    <w:rsid w:val="26C1D5B9"/>
    <w:rsid w:val="26EE5622"/>
    <w:rsid w:val="2751B98F"/>
    <w:rsid w:val="28D6A9F3"/>
    <w:rsid w:val="28EF4B45"/>
    <w:rsid w:val="29400985"/>
    <w:rsid w:val="2A40B10F"/>
    <w:rsid w:val="2ABE7E1A"/>
    <w:rsid w:val="2ACB08A6"/>
    <w:rsid w:val="2B38374F"/>
    <w:rsid w:val="2D60260B"/>
    <w:rsid w:val="2DD44160"/>
    <w:rsid w:val="2E01CA2D"/>
    <w:rsid w:val="2F3DBFFA"/>
    <w:rsid w:val="2F771C4B"/>
    <w:rsid w:val="30165114"/>
    <w:rsid w:val="30700A83"/>
    <w:rsid w:val="30C6EE33"/>
    <w:rsid w:val="31363BC9"/>
    <w:rsid w:val="32ADAC65"/>
    <w:rsid w:val="32C15C98"/>
    <w:rsid w:val="339C30ED"/>
    <w:rsid w:val="34E761F6"/>
    <w:rsid w:val="35C0AD0B"/>
    <w:rsid w:val="35E161B8"/>
    <w:rsid w:val="35FDC57E"/>
    <w:rsid w:val="36EACF5E"/>
    <w:rsid w:val="3767D9C8"/>
    <w:rsid w:val="37FEC0A4"/>
    <w:rsid w:val="3805D46F"/>
    <w:rsid w:val="385C8E0C"/>
    <w:rsid w:val="393F717A"/>
    <w:rsid w:val="39531ACB"/>
    <w:rsid w:val="3990CAB7"/>
    <w:rsid w:val="3AE455FE"/>
    <w:rsid w:val="3BB88CC7"/>
    <w:rsid w:val="3C5B2681"/>
    <w:rsid w:val="3CAD4222"/>
    <w:rsid w:val="3D0054A2"/>
    <w:rsid w:val="3D20A66B"/>
    <w:rsid w:val="3D71B17E"/>
    <w:rsid w:val="3DBDA5FF"/>
    <w:rsid w:val="3E7ADB0F"/>
    <w:rsid w:val="3F806AE3"/>
    <w:rsid w:val="400DDF53"/>
    <w:rsid w:val="406CE88C"/>
    <w:rsid w:val="40C7D81A"/>
    <w:rsid w:val="40CCE86B"/>
    <w:rsid w:val="41DC0C79"/>
    <w:rsid w:val="42089AE8"/>
    <w:rsid w:val="424EFF4D"/>
    <w:rsid w:val="42D5A413"/>
    <w:rsid w:val="434747F1"/>
    <w:rsid w:val="43E90C96"/>
    <w:rsid w:val="43EA5028"/>
    <w:rsid w:val="4553286B"/>
    <w:rsid w:val="45BA105C"/>
    <w:rsid w:val="45BCC323"/>
    <w:rsid w:val="463FFD8F"/>
    <w:rsid w:val="46401207"/>
    <w:rsid w:val="4677526D"/>
    <w:rsid w:val="484C7BE1"/>
    <w:rsid w:val="486182B7"/>
    <w:rsid w:val="488BDAE2"/>
    <w:rsid w:val="49222157"/>
    <w:rsid w:val="49652498"/>
    <w:rsid w:val="49D1CBBC"/>
    <w:rsid w:val="49D71764"/>
    <w:rsid w:val="49FCFD69"/>
    <w:rsid w:val="4A7F6BCE"/>
    <w:rsid w:val="4AC3AF72"/>
    <w:rsid w:val="4B1C9CC4"/>
    <w:rsid w:val="4B3891BA"/>
    <w:rsid w:val="4B463C58"/>
    <w:rsid w:val="4B5B7798"/>
    <w:rsid w:val="4C565F13"/>
    <w:rsid w:val="4C64682A"/>
    <w:rsid w:val="4C6B8B19"/>
    <w:rsid w:val="4C7C9C29"/>
    <w:rsid w:val="4CC0B582"/>
    <w:rsid w:val="4CE4A3C6"/>
    <w:rsid w:val="4DCA96A6"/>
    <w:rsid w:val="4E461235"/>
    <w:rsid w:val="4F520F50"/>
    <w:rsid w:val="4F551C01"/>
    <w:rsid w:val="511634C3"/>
    <w:rsid w:val="51206A07"/>
    <w:rsid w:val="514743F2"/>
    <w:rsid w:val="51527333"/>
    <w:rsid w:val="52775DA4"/>
    <w:rsid w:val="5317F4D1"/>
    <w:rsid w:val="53A9C723"/>
    <w:rsid w:val="5402FF3A"/>
    <w:rsid w:val="54196596"/>
    <w:rsid w:val="54633B98"/>
    <w:rsid w:val="54BF6BBA"/>
    <w:rsid w:val="5517F306"/>
    <w:rsid w:val="557F63C7"/>
    <w:rsid w:val="559A0DE2"/>
    <w:rsid w:val="56023639"/>
    <w:rsid w:val="5642B2A9"/>
    <w:rsid w:val="568103F6"/>
    <w:rsid w:val="56EDAD0E"/>
    <w:rsid w:val="5728D8F2"/>
    <w:rsid w:val="5753496F"/>
    <w:rsid w:val="57975657"/>
    <w:rsid w:val="5862F7E8"/>
    <w:rsid w:val="59343824"/>
    <w:rsid w:val="59495424"/>
    <w:rsid w:val="5A4364EC"/>
    <w:rsid w:val="5AFF325B"/>
    <w:rsid w:val="5B04AC19"/>
    <w:rsid w:val="5C7E5956"/>
    <w:rsid w:val="5E1EC729"/>
    <w:rsid w:val="5E299872"/>
    <w:rsid w:val="5E520608"/>
    <w:rsid w:val="5E85A70F"/>
    <w:rsid w:val="5F581591"/>
    <w:rsid w:val="5F8411C6"/>
    <w:rsid w:val="5F9981F9"/>
    <w:rsid w:val="5FF093D3"/>
    <w:rsid w:val="6091500A"/>
    <w:rsid w:val="6098D20A"/>
    <w:rsid w:val="60DE42AE"/>
    <w:rsid w:val="611C8DE4"/>
    <w:rsid w:val="61E7C6CF"/>
    <w:rsid w:val="623E4353"/>
    <w:rsid w:val="628BA09E"/>
    <w:rsid w:val="62A8A4F6"/>
    <w:rsid w:val="62DA2913"/>
    <w:rsid w:val="63598D8C"/>
    <w:rsid w:val="6372C445"/>
    <w:rsid w:val="638D04A1"/>
    <w:rsid w:val="646F5D1C"/>
    <w:rsid w:val="65CFFCA2"/>
    <w:rsid w:val="65F3321F"/>
    <w:rsid w:val="665538A3"/>
    <w:rsid w:val="66E04FA9"/>
    <w:rsid w:val="677828E0"/>
    <w:rsid w:val="6846F1B6"/>
    <w:rsid w:val="68FB6E24"/>
    <w:rsid w:val="69A1029A"/>
    <w:rsid w:val="6A61670B"/>
    <w:rsid w:val="6B5BEFA8"/>
    <w:rsid w:val="6C00E3FA"/>
    <w:rsid w:val="6C9A5E69"/>
    <w:rsid w:val="6CB2EB3B"/>
    <w:rsid w:val="6D248AE8"/>
    <w:rsid w:val="6D3A8D95"/>
    <w:rsid w:val="6D79C92D"/>
    <w:rsid w:val="6DC892F3"/>
    <w:rsid w:val="6DEF084C"/>
    <w:rsid w:val="6E88D29D"/>
    <w:rsid w:val="6EA53700"/>
    <w:rsid w:val="6FDBEE72"/>
    <w:rsid w:val="6FF638F7"/>
    <w:rsid w:val="70309E96"/>
    <w:rsid w:val="707068BB"/>
    <w:rsid w:val="70D7DF1A"/>
    <w:rsid w:val="71B087D8"/>
    <w:rsid w:val="726D5D23"/>
    <w:rsid w:val="730B8C53"/>
    <w:rsid w:val="73927B42"/>
    <w:rsid w:val="739A4957"/>
    <w:rsid w:val="742AB564"/>
    <w:rsid w:val="74E0B1F4"/>
    <w:rsid w:val="75190438"/>
    <w:rsid w:val="760260D7"/>
    <w:rsid w:val="76497C36"/>
    <w:rsid w:val="7662A77D"/>
    <w:rsid w:val="768E8DD9"/>
    <w:rsid w:val="77922952"/>
    <w:rsid w:val="779E1676"/>
    <w:rsid w:val="77AF78E7"/>
    <w:rsid w:val="7827696F"/>
    <w:rsid w:val="782ED4B8"/>
    <w:rsid w:val="78BBFEFF"/>
    <w:rsid w:val="7A24C198"/>
    <w:rsid w:val="7A2C8583"/>
    <w:rsid w:val="7AA5E84C"/>
    <w:rsid w:val="7B17FFBB"/>
    <w:rsid w:val="7B7B0913"/>
    <w:rsid w:val="7B97681F"/>
    <w:rsid w:val="7CA4796D"/>
    <w:rsid w:val="7CD14EEF"/>
    <w:rsid w:val="7D2698C0"/>
    <w:rsid w:val="7D77C826"/>
    <w:rsid w:val="7D846049"/>
    <w:rsid w:val="7EBFF3AF"/>
    <w:rsid w:val="7EC2EE58"/>
    <w:rsid w:val="7EC56866"/>
    <w:rsid w:val="7FE4C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AC19"/>
  <w15:chartTrackingRefBased/>
  <w15:docId w15:val="{47EB1EE8-84A7-49D1-95B8-F43704E0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77AF78E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7A2C8583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81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810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810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rsid w:val="77AF78E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36EACF5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Poprawka">
    <w:name w:val="Revision"/>
    <w:hidden/>
    <w:uiPriority w:val="99"/>
    <w:semiHidden/>
    <w:rsid w:val="00316587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E4A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E4AA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E4AA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E4AA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E4AA3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7951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C469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696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4F22F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F22FB"/>
  </w:style>
  <w:style w:type="character" w:customStyle="1" w:styleId="Nagwek4Znak">
    <w:name w:val="Nagłówek 4 Znak"/>
    <w:basedOn w:val="Domylnaczcionkaakapitu"/>
    <w:link w:val="Nagwek4"/>
    <w:uiPriority w:val="9"/>
    <w:rsid w:val="009810A2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9810A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981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10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9810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9810A2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98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a9abc3-d6aa-4efc-80ec-ed26a7c9d0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6770B15F06E443BF1255BDD95C2492" ma:contentTypeVersion="5" ma:contentTypeDescription="Utwórz nowy dokument." ma:contentTypeScope="" ma:versionID="5e0974202441ba7c10f2ef4ce5ded028">
  <xsd:schema xmlns:xsd="http://www.w3.org/2001/XMLSchema" xmlns:xs="http://www.w3.org/2001/XMLSchema" xmlns:p="http://schemas.microsoft.com/office/2006/metadata/properties" xmlns:ns2="04a9abc3-d6aa-4efc-80ec-ed26a7c9d096" targetNamespace="http://schemas.microsoft.com/office/2006/metadata/properties" ma:root="true" ma:fieldsID="6bd4e289e74c453238237a4b36e9164d" ns2:_="">
    <xsd:import namespace="04a9abc3-d6aa-4efc-80ec-ed26a7c9d0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bc3-d6aa-4efc-80ec-ed26a7c9d0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8A090-BF75-4753-BE76-4CB588096C47}">
  <ds:schemaRefs>
    <ds:schemaRef ds:uri="http://schemas.microsoft.com/office/2006/metadata/properties"/>
    <ds:schemaRef ds:uri="http://schemas.microsoft.com/office/infopath/2007/PartnerControls"/>
    <ds:schemaRef ds:uri="04a9abc3-d6aa-4efc-80ec-ed26a7c9d096"/>
  </ds:schemaRefs>
</ds:datastoreItem>
</file>

<file path=customXml/itemProps2.xml><?xml version="1.0" encoding="utf-8"?>
<ds:datastoreItem xmlns:ds="http://schemas.openxmlformats.org/officeDocument/2006/customXml" ds:itemID="{50D9AAB1-50AF-47BA-9E40-717FCDF93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9abc3-d6aa-4efc-80ec-ed26a7c9d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1117A-6FB3-45EF-B9B6-AFEB514F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1483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Rutkowski</dc:creator>
  <cp:keywords/>
  <dc:description/>
  <cp:lastModifiedBy>Jakub Rybacki</cp:lastModifiedBy>
  <cp:revision>40</cp:revision>
  <dcterms:created xsi:type="dcterms:W3CDTF">2025-01-04T16:27:00Z</dcterms:created>
  <dcterms:modified xsi:type="dcterms:W3CDTF">2025-01-18T13:58:00Z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0x010100D76770B15F06E443BF1255BDD95C2492</vt:lpwstr>
  </property>
  <property fmtid="{D5CDD505-2E9C-101B-9397-08002B2CF9AE}" pid="3" name="MediaServiceImageTags">
    <vt:lpwstr/>
  </property>
</Properties>
</file>